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Documentación </w:t>
      </w:r>
    </w:p>
    <w:p w:rsidR="00723AC8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 xml:space="preserve">Lote de Pruebas </w:t>
      </w: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100"/>
          <w:szCs w:val="100"/>
        </w:rPr>
        <w:t>“</w:t>
      </w:r>
      <w:r w:rsidR="00723AC8">
        <w:rPr>
          <w:b/>
          <w:i/>
          <w:sz w:val="72"/>
          <w:szCs w:val="100"/>
        </w:rPr>
        <w:t>Letras Extremas</w:t>
      </w:r>
      <w:r w:rsidRPr="004B0F97">
        <w:rPr>
          <w:b/>
          <w:sz w:val="100"/>
          <w:szCs w:val="100"/>
        </w:rPr>
        <w:t>”</w:t>
      </w: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Default="004B0F97" w:rsidP="004B0F97">
      <w:pPr>
        <w:jc w:val="center"/>
        <w:rPr>
          <w:b/>
          <w:sz w:val="20"/>
          <w:szCs w:val="20"/>
        </w:rPr>
      </w:pPr>
    </w:p>
    <w:p w:rsidR="004B0F97" w:rsidRPr="004B0F97" w:rsidRDefault="004B0F97" w:rsidP="004B0F97">
      <w:pPr>
        <w:jc w:val="center"/>
        <w:rPr>
          <w:b/>
          <w:sz w:val="100"/>
          <w:szCs w:val="100"/>
        </w:rPr>
      </w:pPr>
      <w:r w:rsidRPr="004B0F97">
        <w:rPr>
          <w:b/>
          <w:sz w:val="72"/>
          <w:szCs w:val="100"/>
        </w:rPr>
        <w:t>Programación Avanzada (2013)</w:t>
      </w:r>
    </w:p>
    <w:p w:rsidR="00695616" w:rsidRDefault="00695616">
      <w:pPr>
        <w:rPr>
          <w:b/>
        </w:rPr>
      </w:pPr>
      <w:r>
        <w:rPr>
          <w:b/>
        </w:rPr>
        <w:br w:type="page"/>
      </w:r>
    </w:p>
    <w:p w:rsidR="00695616" w:rsidRPr="006B0422" w:rsidRDefault="00695616">
      <w:pPr>
        <w:rPr>
          <w:b/>
          <w:sz w:val="28"/>
        </w:rPr>
      </w:pPr>
      <w:r w:rsidRPr="006B0422">
        <w:rPr>
          <w:b/>
          <w:sz w:val="28"/>
        </w:rPr>
        <w:lastRenderedPageBreak/>
        <w:t>Normalización de Datos de Entrada / Datos de Salida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Entrada</w:t>
      </w:r>
    </w:p>
    <w:p w:rsidR="00695616" w:rsidRPr="006B0422" w:rsidRDefault="00695616">
      <w:r w:rsidRPr="006B0422">
        <w:t xml:space="preserve">Se recibe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.in que contiene:</w:t>
      </w:r>
    </w:p>
    <w:p w:rsidR="00695616" w:rsidRPr="006B0422" w:rsidRDefault="00695616" w:rsidP="006B0422">
      <w:pPr>
        <w:pStyle w:val="Prrafodelista"/>
        <w:numPr>
          <w:ilvl w:val="0"/>
          <w:numId w:val="1"/>
        </w:numPr>
      </w:pPr>
      <w:r w:rsidRPr="006B0422">
        <w:rPr>
          <w:b/>
        </w:rPr>
        <w:t>Primera línea:</w:t>
      </w:r>
      <w:r w:rsidRPr="006B0422">
        <w:t xml:space="preserve"> cantidad </w:t>
      </w:r>
      <w:r w:rsidR="00723AC8">
        <w:rPr>
          <w:b/>
          <w:i/>
        </w:rPr>
        <w:t>N</w:t>
      </w:r>
      <w:r w:rsidR="00723AC8" w:rsidRPr="006B0422">
        <w:t xml:space="preserve"> </w:t>
      </w:r>
      <w:r w:rsidRPr="006B0422">
        <w:t>(</w:t>
      </w:r>
      <w:r w:rsidR="00723AC8">
        <w:t>0</w:t>
      </w:r>
      <w:r w:rsidR="00723AC8" w:rsidRPr="006B0422">
        <w:t xml:space="preserve"> </w:t>
      </w:r>
      <w:r w:rsidR="00831AE2">
        <w:t>≤</w:t>
      </w:r>
      <w:r w:rsidR="00831AE2" w:rsidRPr="006B0422">
        <w:t xml:space="preserve"> </w:t>
      </w:r>
      <w:r w:rsidR="00723AC8">
        <w:t>N</w:t>
      </w:r>
      <w:r w:rsidR="00723AC8" w:rsidRPr="006B0422">
        <w:t xml:space="preserve"> </w:t>
      </w:r>
      <w:r w:rsidR="00831AE2">
        <w:t>≤</w:t>
      </w:r>
      <w:r w:rsidRPr="006B0422">
        <w:t xml:space="preserve"> </w:t>
      </w:r>
      <w:r w:rsidR="00723AC8">
        <w:t>250</w:t>
      </w:r>
      <w:r w:rsidRPr="006B0422">
        <w:t xml:space="preserve">) de </w:t>
      </w:r>
      <w:r w:rsidR="00723AC8">
        <w:t>palabras (compuestas de caracteres alfabéticos en minúscula y cuyo largo L sea menor o igual a 10 caracteres)</w:t>
      </w:r>
      <w:r w:rsidRPr="006B0422">
        <w:t>.</w:t>
      </w:r>
    </w:p>
    <w:p w:rsidR="00695616" w:rsidRPr="006B0422" w:rsidRDefault="00831AE2" w:rsidP="00723AC8">
      <w:pPr>
        <w:pStyle w:val="Prrafodelista"/>
        <w:numPr>
          <w:ilvl w:val="0"/>
          <w:numId w:val="1"/>
        </w:numPr>
      </w:pPr>
      <w:r w:rsidRPr="006B0422">
        <w:rPr>
          <w:b/>
        </w:rPr>
        <w:t>Líneas sucesivas</w:t>
      </w:r>
      <w:r w:rsidR="00695616" w:rsidRPr="006B0422">
        <w:rPr>
          <w:b/>
        </w:rPr>
        <w:t>:</w:t>
      </w:r>
      <w:r w:rsidR="00695616" w:rsidRPr="006B0422">
        <w:t xml:space="preserve"> </w:t>
      </w:r>
      <w:r w:rsidR="00723AC8">
        <w:t>N-líneas de palabras, una en cada línea</w:t>
      </w:r>
      <w:r>
        <w:t>.</w:t>
      </w:r>
    </w:p>
    <w:p w:rsidR="00695616" w:rsidRPr="006B0422" w:rsidRDefault="00695616">
      <w:pPr>
        <w:rPr>
          <w:b/>
          <w:sz w:val="24"/>
        </w:rPr>
      </w:pPr>
      <w:r w:rsidRPr="006B0422">
        <w:rPr>
          <w:b/>
          <w:sz w:val="24"/>
        </w:rPr>
        <w:t>Datos de Salida</w:t>
      </w:r>
    </w:p>
    <w:p w:rsidR="00695616" w:rsidRPr="006B0422" w:rsidRDefault="00695616">
      <w:r w:rsidRPr="006B0422">
        <w:t xml:space="preserve">El programa debe generar un archivo </w:t>
      </w:r>
      <w:r w:rsidRPr="006B0422">
        <w:rPr>
          <w:b/>
        </w:rPr>
        <w:t>&lt;</w:t>
      </w:r>
      <w:r w:rsidRPr="006B0422">
        <w:rPr>
          <w:i/>
        </w:rPr>
        <w:t>nombre</w:t>
      </w:r>
      <w:r w:rsidRPr="006B0422">
        <w:rPr>
          <w:b/>
        </w:rPr>
        <w:t>&gt;</w:t>
      </w:r>
      <w:r w:rsidRPr="006B0422">
        <w:t>.</w:t>
      </w:r>
      <w:proofErr w:type="spellStart"/>
      <w:r w:rsidRPr="006B0422">
        <w:t>out</w:t>
      </w:r>
      <w:proofErr w:type="spellEnd"/>
      <w:r w:rsidRPr="006B0422">
        <w:t xml:space="preserve"> que contiene:</w:t>
      </w:r>
    </w:p>
    <w:p w:rsidR="00723AC8" w:rsidRPr="00723AC8" w:rsidRDefault="00723AC8" w:rsidP="00723AC8">
      <w:pPr>
        <w:pStyle w:val="Prrafodelista"/>
        <w:numPr>
          <w:ilvl w:val="0"/>
          <w:numId w:val="2"/>
        </w:numPr>
        <w:rPr>
          <w:b/>
        </w:rPr>
      </w:pPr>
      <w:r w:rsidRPr="00723AC8">
        <w:rPr>
          <w:b/>
        </w:rPr>
        <w:t>Primera línea:</w:t>
      </w:r>
      <w:r w:rsidRPr="00723AC8">
        <w:t xml:space="preserve"> la o las</w:t>
      </w:r>
      <w:r>
        <w:rPr>
          <w:b/>
        </w:rPr>
        <w:t xml:space="preserve"> </w:t>
      </w:r>
      <w:r>
        <w:t>letras extremas más frecuentes (F).</w:t>
      </w:r>
    </w:p>
    <w:p w:rsidR="00723AC8" w:rsidRPr="00723AC8" w:rsidRDefault="00723AC8" w:rsidP="00723AC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Líneas sucesivas: </w:t>
      </w:r>
      <w:r>
        <w:t>lista de todas las palabras que tengan por letra extrema alguna de las letras extremas más frecuentes (obtenidas de la línea anterior), sin importar el orden y sin repetir.</w:t>
      </w:r>
    </w:p>
    <w:p w:rsidR="00723AC8" w:rsidRDefault="00723AC8"/>
    <w:p w:rsidR="00723AC8" w:rsidRDefault="00723AC8">
      <w:r>
        <w:rPr>
          <w:b/>
          <w:bCs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E3AC2" w:rsidTr="004E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F95722" w:rsidRPr="004E3AC2" w:rsidRDefault="000B5322" w:rsidP="000B53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3AC2">
              <w:t>0</w:t>
            </w:r>
            <w:r>
              <w:t>1</w:t>
            </w:r>
          </w:p>
        </w:tc>
      </w:tr>
      <w:tr w:rsidR="00A62AD5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62AD5" w:rsidRPr="00643010" w:rsidRDefault="00A62AD5" w:rsidP="00BE2357"/>
        </w:tc>
      </w:tr>
      <w:tr w:rsidR="004E3AC2" w:rsidTr="004E3AC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F95722" w:rsidRDefault="003339DF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00_CONSIGNA_caso_base.in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62AD5" w:rsidRPr="00643010" w:rsidRDefault="00A62AD5" w:rsidP="00AD3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</w:t>
            </w:r>
            <w:r w:rsidR="00AD3988">
              <w:t>o</w:t>
            </w:r>
            <w:r>
              <w:t xml:space="preserve"> de requisitos.</w:t>
            </w:r>
          </w:p>
        </w:tc>
      </w:tr>
      <w:tr w:rsidR="004E3AC2" w:rsidTr="00723AC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62AD5" w:rsidRPr="004E3AC2" w:rsidRDefault="00A62AD5" w:rsidP="004E3AC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62AD5" w:rsidRDefault="00723AC8" w:rsidP="004E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es el caso base propuesto por el enunciado y debe validar como tal</w:t>
            </w:r>
            <w:r w:rsidR="00A62AD5">
              <w:rPr>
                <w:b/>
              </w:rPr>
              <w:t>.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F95722" w:rsidP="004E3AC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F95722" w:rsidRPr="004E3AC2" w:rsidRDefault="00F95722" w:rsidP="00723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00_</w:t>
            </w:r>
            <w:r w:rsidR="003339DF">
              <w:rPr>
                <w:i/>
              </w:rPr>
              <w:t>CONSIGNA_</w:t>
            </w:r>
            <w:r w:rsidR="00723AC8">
              <w:rPr>
                <w:i/>
              </w:rPr>
              <w:t>caso_base</w:t>
            </w:r>
            <w:r w:rsidRPr="004E3AC2">
              <w:rPr>
                <w:i/>
              </w:rPr>
              <w:t>.in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F95722" w:rsidP="004E3AC2">
            <w:pPr>
              <w:jc w:val="right"/>
            </w:pPr>
          </w:p>
          <w:p w:rsidR="004E3AC2" w:rsidRPr="004E3AC2" w:rsidRDefault="004E3AC2" w:rsidP="004E3AC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62AD5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21EA4">
              <w:rPr>
                <w:rFonts w:ascii="Courier New" w:hAnsi="Courier New" w:cs="Courier New"/>
                <w:sz w:val="20"/>
                <w:szCs w:val="20"/>
              </w:rPr>
              <w:t>arbol</w:t>
            </w:r>
            <w:proofErr w:type="spellEnd"/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orden</w:t>
            </w:r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21EA4">
              <w:rPr>
                <w:rFonts w:ascii="Courier New" w:hAnsi="Courier New" w:cs="Courier New"/>
                <w:sz w:val="20"/>
                <w:szCs w:val="20"/>
              </w:rPr>
              <w:t>susana</w:t>
            </w:r>
            <w:proofErr w:type="spellEnd"/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otro</w:t>
            </w:r>
          </w:p>
          <w:p w:rsidR="00723AC8" w:rsidRPr="00D21EA4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listo</w:t>
            </w:r>
          </w:p>
          <w:p w:rsidR="00723AC8" w:rsidRPr="00BE2357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nexos</w:t>
            </w:r>
          </w:p>
        </w:tc>
      </w:tr>
      <w:tr w:rsidR="004E3AC2" w:rsidTr="004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F95722" w:rsidRPr="004E3AC2" w:rsidRDefault="00A62AD5" w:rsidP="004E3AC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F95722" w:rsidRPr="004E3AC2" w:rsidRDefault="00A62AD5" w:rsidP="00723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00_</w:t>
            </w:r>
            <w:r w:rsidR="003339DF">
              <w:rPr>
                <w:i/>
              </w:rPr>
              <w:t>CONSIGNA_</w:t>
            </w:r>
            <w:r w:rsidR="00723AC8">
              <w:rPr>
                <w:i/>
              </w:rPr>
              <w:t>c</w:t>
            </w:r>
            <w:r w:rsidRPr="004E3AC2">
              <w:rPr>
                <w:i/>
              </w:rPr>
              <w:t>a</w:t>
            </w:r>
            <w:r w:rsidR="00723AC8">
              <w:rPr>
                <w:i/>
              </w:rPr>
              <w:t>so_base</w:t>
            </w:r>
            <w:r w:rsidR="00BE2357" w:rsidRPr="004E3AC2">
              <w:rPr>
                <w:i/>
              </w:rPr>
              <w:t>.out</w:t>
            </w:r>
          </w:p>
        </w:tc>
      </w:tr>
      <w:tr w:rsidR="004E3AC2" w:rsidTr="004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F95722" w:rsidRDefault="004E3AC2" w:rsidP="004E3AC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723AC8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</w:t>
            </w:r>
          </w:p>
          <w:p w:rsidR="00F95722" w:rsidRPr="00BE2357" w:rsidRDefault="00723AC8" w:rsidP="00BE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orden</w:t>
            </w:r>
          </w:p>
          <w:p w:rsidR="00A62AD5" w:rsidRDefault="00723AC8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otro</w:t>
            </w:r>
          </w:p>
          <w:p w:rsidR="00723AC8" w:rsidRPr="00BE2357" w:rsidRDefault="00723AC8" w:rsidP="006B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listo</w:t>
            </w:r>
          </w:p>
        </w:tc>
      </w:tr>
    </w:tbl>
    <w:p w:rsidR="00F95722" w:rsidRDefault="00F95722">
      <w:pPr>
        <w:rPr>
          <w:b/>
        </w:rPr>
      </w:pPr>
    </w:p>
    <w:p w:rsidR="00AD3988" w:rsidRDefault="00AD3988">
      <w:pPr>
        <w:rPr>
          <w:b/>
        </w:rPr>
      </w:pPr>
      <w:bookmarkStart w:id="0" w:name="Caso6"/>
      <w:bookmarkEnd w:id="0"/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AD3988" w:rsidTr="00F60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F603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AD3988" w:rsidRPr="00643010" w:rsidRDefault="00AD3988" w:rsidP="00F603A4"/>
        </w:tc>
      </w:tr>
      <w:tr w:rsidR="00AD3988" w:rsidTr="00F603A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AD3988" w:rsidRDefault="003339DF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01_FATIGA_caso_fatiga.in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AD3988" w:rsidRPr="00643010" w:rsidRDefault="00AD3988" w:rsidP="00F60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Fatiga.</w:t>
            </w:r>
          </w:p>
        </w:tc>
      </w:tr>
      <w:tr w:rsidR="00AD3988" w:rsidTr="002F0640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AD3988" w:rsidRDefault="00AD3988" w:rsidP="00D21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busca forzar al programa solución a encontrar todas las letras extremas posibles según las restricciones (todo el alfabeto), y mostrar la salida de acuerdo a lo indicado (sin repetir ninguna)</w:t>
            </w:r>
            <w:r w:rsidR="002F0640">
              <w:t>. Para ello la entrada se compone de bloques repetidos de pares de letras consecutivas (13 bloques en total), donde la frecuencia de cada letra es la misma.</w:t>
            </w:r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2F0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 w:rsidRPr="004E3AC2">
              <w:rPr>
                <w:i/>
              </w:rPr>
              <w:t>0</w:t>
            </w:r>
            <w:r w:rsidR="002F0640"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 w:rsidR="003339DF">
              <w:rPr>
                <w:i/>
              </w:rPr>
              <w:t>FATIGA_</w:t>
            </w:r>
            <w:r>
              <w:rPr>
                <w:i/>
              </w:rPr>
              <w:t>caso_</w:t>
            </w:r>
            <w:r w:rsidR="002F0640">
              <w:rPr>
                <w:i/>
              </w:rPr>
              <w:t>fatiga</w:t>
            </w:r>
            <w:r w:rsidRPr="004E3AC2">
              <w:rPr>
                <w:i/>
              </w:rPr>
              <w:t>.in</w:t>
            </w:r>
          </w:p>
        </w:tc>
      </w:tr>
      <w:tr w:rsidR="00AD3988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F603A4">
            <w:pPr>
              <w:jc w:val="right"/>
            </w:pPr>
          </w:p>
          <w:p w:rsidR="00AD3988" w:rsidRPr="004E3AC2" w:rsidRDefault="00AD3988" w:rsidP="00F603A4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247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ab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cd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ef</w:t>
            </w:r>
            <w:proofErr w:type="spellEnd"/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AD3988" w:rsidRPr="00BE2357" w:rsidRDefault="00D53541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="00AD3988">
              <w:rPr>
                <w:rFonts w:ascii="Courier New" w:hAnsi="Courier New" w:cs="Courier New"/>
                <w:sz w:val="20"/>
              </w:rPr>
              <w:t>z</w:t>
            </w:r>
            <w:proofErr w:type="spellEnd"/>
          </w:p>
        </w:tc>
      </w:tr>
      <w:tr w:rsidR="00AD3988" w:rsidTr="00F60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AD3988" w:rsidRPr="004E3AC2" w:rsidRDefault="00AD3988" w:rsidP="00F603A4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AD3988" w:rsidRPr="004E3AC2" w:rsidRDefault="00AD3988" w:rsidP="002F0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4E3AC2">
              <w:rPr>
                <w:i/>
              </w:rPr>
              <w:t>0</w:t>
            </w:r>
            <w:r w:rsidR="002F0640">
              <w:rPr>
                <w:i/>
              </w:rPr>
              <w:t>1</w:t>
            </w:r>
            <w:r w:rsidRPr="004E3AC2">
              <w:rPr>
                <w:i/>
              </w:rPr>
              <w:t>_</w:t>
            </w:r>
            <w:r w:rsidR="003339DF">
              <w:rPr>
                <w:i/>
              </w:rPr>
              <w:t>FATIGA_</w:t>
            </w:r>
            <w:r>
              <w:rPr>
                <w:i/>
              </w:rPr>
              <w:t>c</w:t>
            </w:r>
            <w:r w:rsidRPr="004E3AC2">
              <w:rPr>
                <w:i/>
              </w:rPr>
              <w:t>a</w:t>
            </w:r>
            <w:r>
              <w:rPr>
                <w:i/>
              </w:rPr>
              <w:t>so_</w:t>
            </w:r>
            <w:r w:rsidR="002F0640">
              <w:rPr>
                <w:i/>
              </w:rPr>
              <w:t>fatiga</w:t>
            </w:r>
            <w:r w:rsidRPr="004E3AC2">
              <w:rPr>
                <w:i/>
              </w:rPr>
              <w:t>.out</w:t>
            </w:r>
          </w:p>
        </w:tc>
      </w:tr>
      <w:tr w:rsidR="00AD3988" w:rsidTr="00F60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D3988" w:rsidRDefault="00AD3988" w:rsidP="00F603A4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AD3988" w:rsidRPr="002F0640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lang w:val="es-AR"/>
              </w:rPr>
            </w:pPr>
            <w:r w:rsidRPr="002F0640">
              <w:rPr>
                <w:rFonts w:ascii="Courier New" w:hAnsi="Courier New" w:cs="Courier New"/>
                <w:sz w:val="20"/>
                <w:lang w:val="es-AR"/>
              </w:rPr>
              <w:t>a b c d e f g h i j k l m n o p q r s t u v w x y z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ab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cd</w:t>
            </w:r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ef</w:t>
            </w:r>
            <w:proofErr w:type="spellEnd"/>
          </w:p>
          <w:p w:rsidR="00AD3988" w:rsidRDefault="00AD3988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:rsidR="00AD3988" w:rsidRPr="00BE2357" w:rsidRDefault="00B203FD" w:rsidP="00F60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="00AD3988">
              <w:rPr>
                <w:rFonts w:ascii="Courier New" w:hAnsi="Courier New" w:cs="Courier New"/>
                <w:sz w:val="20"/>
              </w:rPr>
              <w:t>z</w:t>
            </w:r>
            <w:proofErr w:type="spellEnd"/>
          </w:p>
        </w:tc>
      </w:tr>
    </w:tbl>
    <w:p w:rsidR="00CE1120" w:rsidRDefault="00CE1120" w:rsidP="00771CF8">
      <w:pPr>
        <w:rPr>
          <w:b/>
        </w:rPr>
      </w:pPr>
    </w:p>
    <w:p w:rsidR="00D21EA4" w:rsidRDefault="00D21EA4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4D7E34" w:rsidTr="003B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D21EA4" w:rsidRPr="004E3AC2" w:rsidRDefault="00D21EA4" w:rsidP="00D21E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4D7E34" w:rsidRPr="00643010" w:rsidRDefault="004D7E34" w:rsidP="003B2CD2"/>
        </w:tc>
      </w:tr>
      <w:tr w:rsidR="004D7E34" w:rsidTr="003B2CD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4D7E34" w:rsidRPr="003339DF" w:rsidRDefault="003339DF" w:rsidP="004D7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39DF">
              <w:t>02_distintas_palabras_una_letra.in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4D7E34" w:rsidRPr="00643010" w:rsidRDefault="004D7E34" w:rsidP="003B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requisitos.</w:t>
            </w:r>
          </w:p>
        </w:tc>
      </w:tr>
      <w:tr w:rsidR="004D7E34" w:rsidTr="00D21EA4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4D7E34" w:rsidRDefault="004D7E34" w:rsidP="00D21E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 se propone distintas palabras y a su vez una única letra para comprobar que también se considera como extrema.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4D7E34" w:rsidRPr="004E3AC2" w:rsidRDefault="004D7E34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distintas_palabras_una_letra</w:t>
            </w:r>
            <w:r w:rsidRPr="004E3AC2">
              <w:rPr>
                <w:i/>
              </w:rPr>
              <w:t>.in</w:t>
            </w:r>
          </w:p>
        </w:tc>
      </w:tr>
      <w:tr w:rsidR="004D7E34" w:rsidTr="003B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3B2CD2">
            <w:pPr>
              <w:jc w:val="right"/>
            </w:pPr>
          </w:p>
          <w:p w:rsidR="004D7E34" w:rsidRPr="004E3AC2" w:rsidRDefault="004D7E34" w:rsidP="003B2CD2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orden</w:t>
            </w:r>
          </w:p>
          <w:p w:rsidR="004D7E34" w:rsidRPr="00D21EA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pozo</w:t>
            </w:r>
          </w:p>
          <w:p w:rsidR="004D7E34" w:rsidRPr="00BE2357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EA4">
              <w:rPr>
                <w:rFonts w:ascii="Courier New" w:hAnsi="Courier New" w:cs="Courier New"/>
                <w:sz w:val="20"/>
                <w:szCs w:val="20"/>
              </w:rPr>
              <w:t>paquete</w:t>
            </w:r>
          </w:p>
        </w:tc>
      </w:tr>
      <w:tr w:rsidR="004D7E34" w:rsidTr="003B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4D7E34" w:rsidRPr="004E3AC2" w:rsidRDefault="004D7E34" w:rsidP="003B2CD2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4D7E34" w:rsidRPr="004E3AC2" w:rsidRDefault="004D7E34" w:rsidP="004D7E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02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distintas_palabras_una_letra</w:t>
            </w:r>
            <w:r w:rsidRPr="004E3AC2">
              <w:rPr>
                <w:i/>
              </w:rPr>
              <w:t>.out</w:t>
            </w:r>
          </w:p>
        </w:tc>
      </w:tr>
      <w:tr w:rsidR="004D7E34" w:rsidTr="003B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4D7E34" w:rsidRDefault="004D7E34" w:rsidP="003B2CD2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 o</w:t>
            </w:r>
            <w:r w:rsidR="00BC74CF">
              <w:rPr>
                <w:rFonts w:ascii="Courier New" w:hAnsi="Courier New" w:cs="Courier New"/>
                <w:sz w:val="20"/>
              </w:rPr>
              <w:t xml:space="preserve"> p</w:t>
            </w:r>
          </w:p>
          <w:p w:rsidR="004D7E34" w:rsidRPr="00BE2357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</w:t>
            </w:r>
          </w:p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orden</w:t>
            </w:r>
          </w:p>
          <w:p w:rsidR="004D7E34" w:rsidRDefault="004D7E3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pozo</w:t>
            </w:r>
          </w:p>
          <w:p w:rsidR="00D21EA4" w:rsidRPr="00BE2357" w:rsidRDefault="00D21EA4" w:rsidP="003B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>paquete</w:t>
            </w:r>
          </w:p>
        </w:tc>
      </w:tr>
    </w:tbl>
    <w:p w:rsidR="00935DC4" w:rsidRDefault="00935DC4" w:rsidP="00935DC4">
      <w:pPr>
        <w:tabs>
          <w:tab w:val="left" w:pos="1335"/>
        </w:tabs>
        <w:rPr>
          <w:b/>
        </w:rPr>
      </w:pPr>
    </w:p>
    <w:p w:rsidR="00935DC4" w:rsidRDefault="00935DC4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935DC4" w:rsidTr="0007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935DC4" w:rsidRPr="004E3AC2" w:rsidRDefault="00935DC4" w:rsidP="00075F85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075F8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</w:tr>
      <w:tr w:rsidR="00935DC4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935DC4" w:rsidRPr="00643010" w:rsidRDefault="00935DC4" w:rsidP="00075F85"/>
        </w:tc>
      </w:tr>
      <w:tr w:rsidR="00935DC4" w:rsidTr="00075F8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935DC4" w:rsidRPr="003339DF" w:rsidRDefault="003339D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339DF">
              <w:t>03_caso_minimalista.in</w:t>
            </w:r>
          </w:p>
        </w:tc>
      </w:tr>
      <w:tr w:rsidR="00935DC4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935DC4" w:rsidRPr="00643010" w:rsidRDefault="00935DC4" w:rsidP="00075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935DC4" w:rsidTr="00075F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935DC4" w:rsidRDefault="00935DC4" w:rsidP="00935D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 el archivo de entrada cuenta con una única palabra para probar el caso de empate entre las letras extremas</w:t>
            </w:r>
            <w:r w:rsidR="00BC74CF">
              <w:t xml:space="preserve"> con la menor frecuencia posible y verificar el correcto comportamiento del programa frente a un único ítem a procesar.</w:t>
            </w:r>
          </w:p>
        </w:tc>
      </w:tr>
      <w:tr w:rsidR="00935DC4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03</w:t>
            </w:r>
            <w:r w:rsidRPr="004E3AC2">
              <w:rPr>
                <w:i/>
              </w:rPr>
              <w:t>_</w:t>
            </w:r>
            <w:r w:rsidR="00BC74CF">
              <w:rPr>
                <w:i/>
              </w:rPr>
              <w:t>caso_minimalista</w:t>
            </w:r>
            <w:r w:rsidRPr="004E3AC2">
              <w:rPr>
                <w:i/>
              </w:rPr>
              <w:t>.in</w:t>
            </w:r>
          </w:p>
        </w:tc>
      </w:tr>
      <w:tr w:rsidR="00935DC4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Default="00935DC4" w:rsidP="00075F85">
            <w:pPr>
              <w:jc w:val="right"/>
            </w:pPr>
          </w:p>
          <w:p w:rsidR="00935DC4" w:rsidRPr="004E3AC2" w:rsidRDefault="00935DC4" w:rsidP="00075F85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935DC4" w:rsidRPr="00D21EA4" w:rsidRDefault="00BC74C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935DC4" w:rsidRPr="00BE2357" w:rsidRDefault="00BC74C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meridiano</w:t>
            </w:r>
          </w:p>
        </w:tc>
      </w:tr>
      <w:tr w:rsidR="00935DC4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935DC4" w:rsidRPr="004E3AC2" w:rsidRDefault="00935DC4" w:rsidP="00075F85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935DC4" w:rsidRPr="004E3AC2" w:rsidRDefault="00935DC4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03</w:t>
            </w:r>
            <w:r w:rsidRPr="004E3AC2">
              <w:rPr>
                <w:i/>
              </w:rPr>
              <w:t>_</w:t>
            </w:r>
            <w:r w:rsidR="00BC74CF">
              <w:rPr>
                <w:i/>
              </w:rPr>
              <w:t>caso_minimalista</w:t>
            </w:r>
            <w:r w:rsidRPr="004E3AC2">
              <w:rPr>
                <w:i/>
              </w:rPr>
              <w:t>.out</w:t>
            </w:r>
          </w:p>
        </w:tc>
      </w:tr>
      <w:tr w:rsidR="00935DC4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935DC4" w:rsidRDefault="00935DC4" w:rsidP="00075F85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935DC4" w:rsidRDefault="00BC74C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 o</w:t>
            </w:r>
          </w:p>
          <w:p w:rsidR="00935DC4" w:rsidRPr="00BC74CF" w:rsidRDefault="00BC74C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meridiano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BC74CF" w:rsidTr="0007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075F8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C74CF" w:rsidRPr="00643010" w:rsidRDefault="00BC74CF" w:rsidP="00075F85"/>
        </w:tc>
      </w:tr>
      <w:tr w:rsidR="00BC74CF" w:rsidTr="00075F8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3339D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04_caso_vacio.in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075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BC74CF" w:rsidTr="00075F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Default="00BC74CF" w:rsidP="00BC74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 el archivo de entrada informa una cantidad de palabras a procesar igual a cero. Se intenta probar el comportamiento del programa frente a esta situación.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BC74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04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caso_vacio</w:t>
            </w:r>
            <w:r w:rsidRPr="004E3AC2">
              <w:rPr>
                <w:i/>
              </w:rPr>
              <w:t>.in</w:t>
            </w:r>
          </w:p>
        </w:tc>
      </w:tr>
      <w:tr w:rsidR="00BC74CF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075F85">
            <w:pPr>
              <w:jc w:val="right"/>
            </w:pPr>
          </w:p>
          <w:p w:rsidR="00BC74CF" w:rsidRPr="004E3AC2" w:rsidRDefault="00BC74CF" w:rsidP="00075F85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BC74CF" w:rsidRPr="00BE2357" w:rsidRDefault="00BC74CF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</w:t>
            </w:r>
            <w:r w:rsidR="003339DF">
              <w:rPr>
                <w:i/>
              </w:rPr>
              <w:t>4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caso_vacio</w:t>
            </w:r>
            <w:r w:rsidRPr="004E3AC2">
              <w:rPr>
                <w:i/>
              </w:rPr>
              <w:t>.out</w:t>
            </w:r>
          </w:p>
        </w:tc>
      </w:tr>
      <w:tr w:rsidR="00BC74CF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075F85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BC74CF" w:rsidRPr="00BC74CF" w:rsidRDefault="00BC74CF" w:rsidP="00BC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</w:t>
            </w:r>
            <w:r>
              <w:rPr>
                <w:i/>
              </w:rPr>
              <w:t>No hay archivo de salida</w:t>
            </w:r>
            <w:r>
              <w:rPr>
                <w:rFonts w:ascii="Courier New" w:hAnsi="Courier New" w:cs="Courier New"/>
                <w:sz w:val="20"/>
              </w:rPr>
              <w:t>)</w:t>
            </w:r>
          </w:p>
        </w:tc>
      </w:tr>
    </w:tbl>
    <w:p w:rsidR="00BC74CF" w:rsidRDefault="00BC74CF" w:rsidP="00935DC4">
      <w:pPr>
        <w:tabs>
          <w:tab w:val="left" w:pos="1335"/>
        </w:tabs>
        <w:rPr>
          <w:b/>
        </w:rPr>
      </w:pPr>
    </w:p>
    <w:p w:rsidR="00BC74CF" w:rsidRDefault="00BC74CF">
      <w:pPr>
        <w:rPr>
          <w:b/>
        </w:rPr>
      </w:pPr>
      <w:r>
        <w:rPr>
          <w:b/>
        </w:rPr>
        <w:br w:type="page"/>
      </w:r>
    </w:p>
    <w:tbl>
      <w:tblPr>
        <w:tblStyle w:val="Sombreadomedio2-nfasis5"/>
        <w:tblW w:w="0" w:type="auto"/>
        <w:tblLook w:val="04A0" w:firstRow="1" w:lastRow="0" w:firstColumn="1" w:lastColumn="0" w:noHBand="0" w:noVBand="1"/>
      </w:tblPr>
      <w:tblGrid>
        <w:gridCol w:w="2093"/>
        <w:gridCol w:w="7793"/>
      </w:tblGrid>
      <w:tr w:rsidR="00BC74CF" w:rsidTr="0007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center"/>
            </w:pPr>
            <w:r w:rsidRPr="004E3AC2">
              <w:lastRenderedPageBreak/>
              <w:t>Caso de Prueba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075F8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  <w:gridSpan w:val="2"/>
          </w:tcPr>
          <w:p w:rsidR="00BC74CF" w:rsidRPr="00643010" w:rsidRDefault="00BC74CF" w:rsidP="00075F85"/>
        </w:tc>
      </w:tr>
      <w:tr w:rsidR="00BC74CF" w:rsidTr="00075F8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Nombre</w:t>
            </w:r>
          </w:p>
        </w:tc>
        <w:tc>
          <w:tcPr>
            <w:tcW w:w="7793" w:type="dxa"/>
            <w:vAlign w:val="center"/>
          </w:tcPr>
          <w:p w:rsidR="00BC74CF" w:rsidRDefault="003339DF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05_caso_repetidas.in</w:t>
            </w:r>
            <w:bookmarkStart w:id="1" w:name="_GoBack"/>
            <w:bookmarkEnd w:id="1"/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Tipo</w:t>
            </w:r>
          </w:p>
        </w:tc>
        <w:tc>
          <w:tcPr>
            <w:tcW w:w="7793" w:type="dxa"/>
            <w:vAlign w:val="center"/>
          </w:tcPr>
          <w:p w:rsidR="00BC74CF" w:rsidRPr="00643010" w:rsidRDefault="00BC74CF" w:rsidP="00075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Derivado de análisis</w:t>
            </w:r>
          </w:p>
        </w:tc>
      </w:tr>
      <w:tr w:rsidR="00BC74CF" w:rsidTr="00075F8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Descripción</w:t>
            </w:r>
          </w:p>
        </w:tc>
        <w:tc>
          <w:tcPr>
            <w:tcW w:w="7793" w:type="dxa"/>
            <w:vAlign w:val="center"/>
          </w:tcPr>
          <w:p w:rsidR="00BC74CF" w:rsidRDefault="00BC74CF" w:rsidP="00A914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caso el archivo de</w:t>
            </w:r>
            <w:r w:rsidR="00A91402">
              <w:t xml:space="preserve"> entrada</w:t>
            </w:r>
            <w:r>
              <w:t xml:space="preserve"> </w:t>
            </w:r>
            <w:r w:rsidR="00A91402">
              <w:t>presenta dos palabras distintas repetidas 10 veces cada una. Se intenta probar que no se informen palabras duplicadas a la salida.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Entrada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  <w:sz w:val="20"/>
              </w:rPr>
            </w:pPr>
            <w:r>
              <w:rPr>
                <w:i/>
              </w:rPr>
              <w:t>0</w:t>
            </w:r>
            <w:r w:rsidR="003339DF">
              <w:rPr>
                <w:i/>
              </w:rPr>
              <w:t>5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</w:t>
            </w:r>
            <w:r w:rsidR="003339DF">
              <w:rPr>
                <w:i/>
              </w:rPr>
              <w:t>repetidas</w:t>
            </w:r>
            <w:r w:rsidRPr="004E3AC2">
              <w:rPr>
                <w:i/>
              </w:rPr>
              <w:t>.in</w:t>
            </w:r>
          </w:p>
        </w:tc>
      </w:tr>
      <w:tr w:rsidR="00BC74CF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075F85">
            <w:pPr>
              <w:jc w:val="right"/>
            </w:pPr>
          </w:p>
          <w:p w:rsidR="00BC74CF" w:rsidRPr="004E3AC2" w:rsidRDefault="00BC74CF" w:rsidP="00075F85">
            <w:pPr>
              <w:jc w:val="right"/>
            </w:pPr>
            <w:r>
              <w:t>Entrada</w:t>
            </w:r>
          </w:p>
        </w:tc>
        <w:tc>
          <w:tcPr>
            <w:tcW w:w="7793" w:type="dxa"/>
          </w:tcPr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  <w:p w:rsidR="00A91402" w:rsidRPr="00A91402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destello</w:t>
            </w:r>
          </w:p>
          <w:p w:rsidR="00BC74CF" w:rsidRPr="00BE2357" w:rsidRDefault="00A91402" w:rsidP="00A91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91402">
              <w:rPr>
                <w:rFonts w:ascii="Courier New" w:hAnsi="Courier New" w:cs="Courier New"/>
                <w:sz w:val="20"/>
                <w:szCs w:val="20"/>
              </w:rPr>
              <w:t>tablero</w:t>
            </w:r>
          </w:p>
        </w:tc>
      </w:tr>
      <w:tr w:rsidR="00BC74CF" w:rsidTr="0007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2CDDC" w:themeFill="accent5" w:themeFillTint="99"/>
            <w:vAlign w:val="center"/>
          </w:tcPr>
          <w:p w:rsidR="00BC74CF" w:rsidRPr="004E3AC2" w:rsidRDefault="00BC74CF" w:rsidP="00075F85">
            <w:pPr>
              <w:jc w:val="right"/>
            </w:pPr>
            <w:r w:rsidRPr="004E3AC2">
              <w:t>Archivo de Salida</w:t>
            </w:r>
          </w:p>
        </w:tc>
        <w:tc>
          <w:tcPr>
            <w:tcW w:w="7793" w:type="dxa"/>
            <w:vAlign w:val="center"/>
          </w:tcPr>
          <w:p w:rsidR="00BC74CF" w:rsidRPr="004E3AC2" w:rsidRDefault="00BC74CF" w:rsidP="003339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i/>
              </w:rPr>
              <w:t>0</w:t>
            </w:r>
            <w:r w:rsidR="003339DF">
              <w:rPr>
                <w:i/>
              </w:rPr>
              <w:t>5</w:t>
            </w:r>
            <w:r w:rsidRPr="004E3AC2">
              <w:rPr>
                <w:i/>
              </w:rPr>
              <w:t>_</w:t>
            </w:r>
            <w:r>
              <w:rPr>
                <w:i/>
              </w:rPr>
              <w:t>caso_</w:t>
            </w:r>
            <w:r w:rsidR="003339DF">
              <w:rPr>
                <w:i/>
              </w:rPr>
              <w:t>repetidas</w:t>
            </w:r>
            <w:r w:rsidRPr="004E3AC2">
              <w:rPr>
                <w:i/>
              </w:rPr>
              <w:t>.out</w:t>
            </w:r>
          </w:p>
        </w:tc>
      </w:tr>
      <w:tr w:rsidR="00BC74CF" w:rsidTr="00075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BC74CF" w:rsidRDefault="00BC74CF" w:rsidP="00075F85">
            <w:pPr>
              <w:jc w:val="right"/>
              <w:rPr>
                <w:b w:val="0"/>
              </w:rPr>
            </w:pPr>
            <w:r w:rsidRPr="004E3AC2">
              <w:t>Salida (esperada)</w:t>
            </w:r>
          </w:p>
        </w:tc>
        <w:tc>
          <w:tcPr>
            <w:tcW w:w="7793" w:type="dxa"/>
          </w:tcPr>
          <w:p w:rsidR="00BC74CF" w:rsidRDefault="00A91402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o</w:t>
            </w:r>
          </w:p>
          <w:p w:rsidR="00A91402" w:rsidRDefault="00A91402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destello</w:t>
            </w:r>
          </w:p>
          <w:p w:rsidR="00A91402" w:rsidRPr="00BC74CF" w:rsidRDefault="00A91402" w:rsidP="00075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tablero</w:t>
            </w:r>
          </w:p>
        </w:tc>
      </w:tr>
    </w:tbl>
    <w:p w:rsidR="004D7E34" w:rsidRPr="00935DC4" w:rsidRDefault="004D7E34" w:rsidP="00935DC4">
      <w:pPr>
        <w:tabs>
          <w:tab w:val="left" w:pos="1335"/>
        </w:tabs>
        <w:rPr>
          <w:b/>
        </w:rPr>
      </w:pPr>
    </w:p>
    <w:sectPr w:rsidR="004D7E34" w:rsidRPr="00935DC4" w:rsidSect="004B0F97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79" w:rsidRDefault="002B0E79" w:rsidP="004B0F97">
      <w:pPr>
        <w:spacing w:after="0" w:line="240" w:lineRule="auto"/>
      </w:pPr>
      <w:r>
        <w:separator/>
      </w:r>
    </w:p>
  </w:endnote>
  <w:endnote w:type="continuationSeparator" w:id="0">
    <w:p w:rsidR="002B0E79" w:rsidRDefault="002B0E79" w:rsidP="004B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1C8" w:rsidRPr="00B203FD" w:rsidRDefault="00B203FD" w:rsidP="00B203FD">
    <w:pPr>
      <w:pStyle w:val="Piedepgina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339DF">
      <w:rPr>
        <w:b/>
        <w:noProof/>
      </w:rPr>
      <w:t>2</w:t>
    </w:r>
    <w:r>
      <w:rPr>
        <w:b/>
      </w:rPr>
      <w:fldChar w:fldCharType="end"/>
    </w:r>
    <w:r>
      <w:rPr>
        <w:b/>
      </w:rPr>
      <w:t xml:space="preserve"> d</w:t>
    </w:r>
    <w:r w:rsidR="000601FC" w:rsidRPr="00B203FD">
      <w:rPr>
        <w:b/>
      </w:rPr>
      <w:t xml:space="preserve">e </w:t>
    </w:r>
    <w:r w:rsidR="000601FC" w:rsidRPr="00B203FD">
      <w:rPr>
        <w:b/>
      </w:rPr>
      <w:fldChar w:fldCharType="begin"/>
    </w:r>
    <w:r w:rsidR="000601FC" w:rsidRPr="00B203FD">
      <w:rPr>
        <w:b/>
      </w:rPr>
      <w:instrText xml:space="preserve"> NUMPAGES  \* Arabic  \* MERGEFORMAT </w:instrText>
    </w:r>
    <w:r w:rsidR="000601FC" w:rsidRPr="00B203FD">
      <w:rPr>
        <w:b/>
      </w:rPr>
      <w:fldChar w:fldCharType="separate"/>
    </w:r>
    <w:r w:rsidR="003339DF">
      <w:rPr>
        <w:b/>
        <w:noProof/>
      </w:rPr>
      <w:t>8</w:t>
    </w:r>
    <w:r w:rsidR="000601FC" w:rsidRPr="00B203F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79" w:rsidRDefault="002B0E79" w:rsidP="004B0F97">
      <w:pPr>
        <w:spacing w:after="0" w:line="240" w:lineRule="auto"/>
      </w:pPr>
      <w:r>
        <w:separator/>
      </w:r>
    </w:p>
  </w:footnote>
  <w:footnote w:type="continuationSeparator" w:id="0">
    <w:p w:rsidR="002B0E79" w:rsidRDefault="002B0E79" w:rsidP="004B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7B6"/>
    <w:multiLevelType w:val="hybridMultilevel"/>
    <w:tmpl w:val="A17ED020"/>
    <w:lvl w:ilvl="0" w:tplc="09F8E5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BDA"/>
    <w:multiLevelType w:val="hybridMultilevel"/>
    <w:tmpl w:val="6352D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22D29"/>
    <w:multiLevelType w:val="hybridMultilevel"/>
    <w:tmpl w:val="619889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B5D"/>
    <w:rsid w:val="00021398"/>
    <w:rsid w:val="000601FC"/>
    <w:rsid w:val="00087E9B"/>
    <w:rsid w:val="000B5322"/>
    <w:rsid w:val="000F108E"/>
    <w:rsid w:val="002B0E79"/>
    <w:rsid w:val="002F0640"/>
    <w:rsid w:val="003339DF"/>
    <w:rsid w:val="00497618"/>
    <w:rsid w:val="004B0B28"/>
    <w:rsid w:val="004B0F97"/>
    <w:rsid w:val="004D7E34"/>
    <w:rsid w:val="004E3AC2"/>
    <w:rsid w:val="004F2FC8"/>
    <w:rsid w:val="005C7668"/>
    <w:rsid w:val="005D1F43"/>
    <w:rsid w:val="00695616"/>
    <w:rsid w:val="006B0422"/>
    <w:rsid w:val="00712B5D"/>
    <w:rsid w:val="00723AC8"/>
    <w:rsid w:val="00771CF8"/>
    <w:rsid w:val="007C07FB"/>
    <w:rsid w:val="00831AE2"/>
    <w:rsid w:val="00843ED6"/>
    <w:rsid w:val="008C175C"/>
    <w:rsid w:val="00935DC4"/>
    <w:rsid w:val="00953B21"/>
    <w:rsid w:val="009F0E08"/>
    <w:rsid w:val="00A62AD5"/>
    <w:rsid w:val="00A8693F"/>
    <w:rsid w:val="00A91402"/>
    <w:rsid w:val="00AD3988"/>
    <w:rsid w:val="00B203FD"/>
    <w:rsid w:val="00B3346D"/>
    <w:rsid w:val="00BC74CF"/>
    <w:rsid w:val="00BD0666"/>
    <w:rsid w:val="00BE2357"/>
    <w:rsid w:val="00C5029D"/>
    <w:rsid w:val="00C81310"/>
    <w:rsid w:val="00CC03C1"/>
    <w:rsid w:val="00CE1120"/>
    <w:rsid w:val="00CF6720"/>
    <w:rsid w:val="00D21EA4"/>
    <w:rsid w:val="00D230FB"/>
    <w:rsid w:val="00D53541"/>
    <w:rsid w:val="00D80136"/>
    <w:rsid w:val="00E05AB5"/>
    <w:rsid w:val="00E5372E"/>
    <w:rsid w:val="00E903EA"/>
    <w:rsid w:val="00ED11C8"/>
    <w:rsid w:val="00F40827"/>
    <w:rsid w:val="00F95722"/>
    <w:rsid w:val="00FB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1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F97"/>
  </w:style>
  <w:style w:type="paragraph" w:styleId="Piedepgina">
    <w:name w:val="footer"/>
    <w:basedOn w:val="Normal"/>
    <w:link w:val="PiedepginaCar"/>
    <w:uiPriority w:val="99"/>
    <w:unhideWhenUsed/>
    <w:rsid w:val="004B0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F97"/>
  </w:style>
  <w:style w:type="table" w:styleId="Sombreadoclaro">
    <w:name w:val="Light Shading"/>
    <w:basedOn w:val="Tablanormal"/>
    <w:uiPriority w:val="60"/>
    <w:rsid w:val="004E3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5">
    <w:name w:val="Medium Shading 2 Accent 5"/>
    <w:basedOn w:val="Tablanormal"/>
    <w:uiPriority w:val="64"/>
    <w:rsid w:val="004E3A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F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6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0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4C0A9-C517-49F3-A93A-B41A4927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553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Sendras</dc:creator>
  <cp:keywords/>
  <dc:description/>
  <cp:lastModifiedBy>Familia Lucki &amp; Bustos</cp:lastModifiedBy>
  <cp:revision>27</cp:revision>
  <dcterms:created xsi:type="dcterms:W3CDTF">2013-04-16T19:30:00Z</dcterms:created>
  <dcterms:modified xsi:type="dcterms:W3CDTF">2013-05-01T13:50:00Z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0B-ENDZYXcLjmal9VUld0Nk1UMnM</vt:lpwstr>
  </property>
  <property fmtid="{D5CDD505-2E9C-101B-9397-08002B2CF9AE}" pid="4" name="Google.Documents.RevisionId">
    <vt:lpwstr>08180058211649493309</vt:lpwstr>
  </property>
  <property fmtid="{D5CDD505-2E9C-101B-9397-08002B2CF9AE}" pid="5" name="Google.Documents.PreviousRevisionId">
    <vt:lpwstr>00816066879447414057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2</vt:i4>
  </property>
</Properties>
</file>
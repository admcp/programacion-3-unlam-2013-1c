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Lote de Pruebas “</w:t>
      </w:r>
      <w:r w:rsidR="00A0677F">
        <w:rPr>
          <w:b/>
          <w:i/>
          <w:sz w:val="72"/>
          <w:szCs w:val="100"/>
        </w:rPr>
        <w:t>Pedregal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</w:t>
      </w:r>
      <w:r w:rsidR="00A0677F">
        <w:t xml:space="preserve">las dimensiones </w:t>
      </w:r>
      <w:proofErr w:type="spellStart"/>
      <w:r w:rsidR="00A0677F">
        <w:t>Dx</w:t>
      </w:r>
      <w:proofErr w:type="spellEnd"/>
      <w:r w:rsidR="00A0677F">
        <w:t xml:space="preserve"> y Dy</w:t>
      </w:r>
      <w:r w:rsidRPr="006B0422">
        <w:t xml:space="preserve"> (1 </w:t>
      </w:r>
      <w:r w:rsidR="00831AE2">
        <w:t>≤</w:t>
      </w:r>
      <w:r w:rsidR="00831AE2" w:rsidRPr="006B0422">
        <w:t xml:space="preserve"> </w:t>
      </w:r>
      <w:proofErr w:type="spellStart"/>
      <w:r w:rsidR="00A0677F">
        <w:t>Dx</w:t>
      </w:r>
      <w:proofErr w:type="spellEnd"/>
      <w:r w:rsidR="00A0677F">
        <w:t>, Dy</w:t>
      </w:r>
      <w:r w:rsidRPr="006B0422">
        <w:t xml:space="preserve"> </w:t>
      </w:r>
      <w:r w:rsidR="00831AE2">
        <w:t>≤</w:t>
      </w:r>
      <w:r w:rsidRPr="006B0422">
        <w:t xml:space="preserve"> 100</w:t>
      </w:r>
      <w:r w:rsidR="00A0677F">
        <w:t>0</w:t>
      </w:r>
      <w:r w:rsidRPr="006B0422">
        <w:t>) de</w:t>
      </w:r>
      <w:r w:rsidR="00A0677F">
        <w:t>l  terreno, separadas por un blanco</w:t>
      </w:r>
      <w:r w:rsidRPr="006B0422">
        <w:t>.</w:t>
      </w:r>
    </w:p>
    <w:p w:rsidR="00A0677F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>Segunda línea:</w:t>
      </w:r>
      <w:r>
        <w:t xml:space="preserve"> las dimensiones de la casa F y L </w:t>
      </w:r>
      <w:r w:rsidRPr="006B0422">
        <w:t xml:space="preserve">(1 </w:t>
      </w:r>
      <w:r>
        <w:t>≤</w:t>
      </w:r>
      <w:r w:rsidRPr="006B0422">
        <w:t xml:space="preserve"> </w:t>
      </w:r>
      <w:r>
        <w:t>L ≤ F</w:t>
      </w:r>
      <w:r w:rsidRPr="006B0422">
        <w:t xml:space="preserve"> </w:t>
      </w:r>
      <w:r>
        <w:t>≤</w:t>
      </w:r>
      <w:r w:rsidRPr="006B0422">
        <w:t xml:space="preserve"> 100)</w:t>
      </w:r>
      <w:r>
        <w:t>, separadas por un blanco.</w:t>
      </w:r>
    </w:p>
    <w:p w:rsidR="00695616" w:rsidRPr="006B0422" w:rsidRDefault="00A0677F" w:rsidP="003B7ECD">
      <w:pPr>
        <w:pStyle w:val="Prrafodelista"/>
        <w:numPr>
          <w:ilvl w:val="0"/>
          <w:numId w:val="1"/>
        </w:numPr>
      </w:pPr>
      <w:r>
        <w:rPr>
          <w:b/>
        </w:rPr>
        <w:t>Tercera línea:</w:t>
      </w:r>
      <w:r>
        <w:t xml:space="preserve"> el número de peñascos P (1 ≤ P ≤ 1000).</w:t>
      </w:r>
    </w:p>
    <w:p w:rsidR="00695616" w:rsidRPr="006B0422" w:rsidRDefault="00A0677F" w:rsidP="006B0422">
      <w:pPr>
        <w:pStyle w:val="Prrafodelista"/>
        <w:numPr>
          <w:ilvl w:val="0"/>
          <w:numId w:val="1"/>
        </w:numPr>
      </w:pPr>
      <w:r>
        <w:rPr>
          <w:b/>
        </w:rPr>
        <w:t xml:space="preserve">P-últimas </w:t>
      </w:r>
      <w:r w:rsidR="00831AE2" w:rsidRPr="006B0422">
        <w:rPr>
          <w:b/>
        </w:rPr>
        <w:t>línea</w:t>
      </w:r>
      <w:r>
        <w:rPr>
          <w:b/>
        </w:rPr>
        <w:t>s</w:t>
      </w:r>
      <w:r w:rsidR="00695616" w:rsidRPr="006B0422">
        <w:rPr>
          <w:b/>
        </w:rPr>
        <w:t>:</w:t>
      </w:r>
      <w:r w:rsidR="00695616" w:rsidRPr="006B0422">
        <w:t xml:space="preserve"> </w:t>
      </w:r>
      <w:r>
        <w:t>P-líneas conteniendo la fila y la columna de cada cuadrícula que contiene un peñasco, separadas por un blanco</w:t>
      </w:r>
      <w:r w:rsidR="00695616" w:rsidRPr="006B0422"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695616" w:rsidRPr="006B0422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Primera línea</w:t>
      </w:r>
      <w:r w:rsidR="00695616" w:rsidRPr="003B7ECD">
        <w:rPr>
          <w:b/>
        </w:rPr>
        <w:t>:</w:t>
      </w:r>
    </w:p>
    <w:p w:rsidR="00695616" w:rsidRPr="006B0422" w:rsidRDefault="00A0677F" w:rsidP="003B7ECD">
      <w:pPr>
        <w:pStyle w:val="Prrafodelista"/>
        <w:numPr>
          <w:ilvl w:val="1"/>
          <w:numId w:val="9"/>
        </w:numPr>
      </w:pPr>
      <w:r>
        <w:t>“NO”</w:t>
      </w:r>
      <w:r w:rsidR="00695616" w:rsidRPr="006B0422">
        <w:t xml:space="preserve">: </w:t>
      </w:r>
      <w:r>
        <w:t>en el caso que no sea posible construir la casa</w:t>
      </w:r>
      <w:r w:rsidR="00695616" w:rsidRPr="006B0422">
        <w:t>.</w:t>
      </w:r>
    </w:p>
    <w:p w:rsidR="00566D83" w:rsidRDefault="00A0677F" w:rsidP="003B7ECD">
      <w:pPr>
        <w:pStyle w:val="Prrafodelista"/>
        <w:numPr>
          <w:ilvl w:val="1"/>
          <w:numId w:val="9"/>
        </w:numPr>
      </w:pPr>
      <w:r>
        <w:t>“SI”: en el caso que sea posible construir la casa</w:t>
      </w:r>
      <w:r w:rsidR="00566D83">
        <w:t>.</w:t>
      </w:r>
    </w:p>
    <w:p w:rsidR="00566D83" w:rsidRPr="003B7ECD" w:rsidRDefault="00566D83" w:rsidP="003B7ECD">
      <w:r w:rsidRPr="003B7ECD">
        <w:t>En este último caso, además:</w:t>
      </w:r>
    </w:p>
    <w:p w:rsidR="00566D83" w:rsidRDefault="00A0677F" w:rsidP="003B7ECD">
      <w:pPr>
        <w:pStyle w:val="Prrafodelista"/>
        <w:numPr>
          <w:ilvl w:val="0"/>
          <w:numId w:val="9"/>
        </w:numPr>
      </w:pPr>
      <w:r w:rsidRPr="003B7ECD">
        <w:rPr>
          <w:b/>
        </w:rPr>
        <w:t>Segunda línea:</w:t>
      </w:r>
      <w:r>
        <w:t xml:space="preserve"> menor número de fila y columna del casillero donde está ubicada la casa, separados por blanco.</w:t>
      </w:r>
    </w:p>
    <w:p w:rsidR="00695616" w:rsidRPr="006B0422" w:rsidRDefault="00566D83" w:rsidP="003B7ECD">
      <w:pPr>
        <w:pStyle w:val="Prrafodelista"/>
        <w:numPr>
          <w:ilvl w:val="0"/>
          <w:numId w:val="9"/>
        </w:numPr>
      </w:pPr>
      <w:r>
        <w:rPr>
          <w:b/>
        </w:rPr>
        <w:t>Tercera línea:</w:t>
      </w:r>
      <w:r>
        <w:t xml:space="preserve"> indicando la orientación de la casa (“N”,</w:t>
      </w:r>
      <w:r w:rsidRPr="00A0677F">
        <w:t xml:space="preserve"> </w:t>
      </w:r>
      <w:r>
        <w:t>“S”,</w:t>
      </w:r>
      <w:r w:rsidRPr="00A0677F">
        <w:t xml:space="preserve"> </w:t>
      </w:r>
      <w:r>
        <w:t>“E”,</w:t>
      </w:r>
      <w:r w:rsidRPr="00A0677F">
        <w:t xml:space="preserve"> </w:t>
      </w:r>
      <w:r>
        <w:t>“O”), de acuerdo a la orientación del la puerta de entrada.</w:t>
      </w:r>
      <w:r w:rsidR="00A0677F" w:rsidRPr="006B0422" w:rsidDel="00A0677F">
        <w:t xml:space="preserve"> </w:t>
      </w:r>
    </w:p>
    <w:p w:rsidR="00566D83" w:rsidRDefault="00566D83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CF1996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00_CONSIGNA_caso_base.in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4E3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 requisitos.</w:t>
            </w:r>
          </w:p>
        </w:tc>
      </w:tr>
      <w:tr w:rsidR="004E3AC2" w:rsidTr="00855A4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2D58AC" w:rsidP="008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inicial y debe validar correctamente</w:t>
            </w:r>
            <w:r w:rsidRPr="00855A41">
              <w:t>. Como sit</w:t>
            </w:r>
            <w:r>
              <w:t>uación se tiene un pedregal de 9x6 con diez piedras y una casa de 3x2, ubicable en sentido Sur, en el punto (3,2) del pedregal.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855A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CF1996">
              <w:rPr>
                <w:i/>
              </w:rPr>
              <w:t>CONSIGNA_</w:t>
            </w:r>
            <w:r w:rsidR="002D58AC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Default="00820B7E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01.2pt;margin-top:9.4pt;width:156pt;height:120.75pt;z-index:251659264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6" DrawAspect="Content" ObjectID="_1428938104" r:id="rId9"/>
              </w:pict>
            </w:r>
            <w:r w:rsidR="002D58AC">
              <w:rPr>
                <w:rFonts w:ascii="Courier New" w:hAnsi="Courier New" w:cs="Courier New"/>
                <w:sz w:val="20"/>
              </w:rPr>
              <w:t>9 6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1 6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5 1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5 5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6 2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7 3</w:t>
            </w:r>
          </w:p>
          <w:p w:rsidR="002D58AC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7 5</w:t>
            </w:r>
          </w:p>
          <w:p w:rsidR="002D58AC" w:rsidRPr="00BE2357" w:rsidRDefault="002D58AC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9 1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2D58AC" w:rsidP="004E3AC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CF1996">
              <w:rPr>
                <w:i/>
              </w:rPr>
              <w:t>CONSIGNA_</w:t>
            </w:r>
            <w:r>
              <w:rPr>
                <w:i/>
              </w:rPr>
              <w:t>caso_base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62AD5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2D58AC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3 2</w:t>
            </w:r>
          </w:p>
          <w:p w:rsidR="002D58AC" w:rsidRPr="00BE2357" w:rsidRDefault="002D58AC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  <w:tr w:rsidR="00CF1996" w:rsidTr="00CF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CF1996" w:rsidRPr="004E3AC2" w:rsidRDefault="00CF1996" w:rsidP="004E3AC2">
            <w:pPr>
              <w:jc w:val="right"/>
            </w:pPr>
            <w:r>
              <w:t>NOTAS</w:t>
            </w:r>
          </w:p>
        </w:tc>
        <w:tc>
          <w:tcPr>
            <w:tcW w:w="7793" w:type="dxa"/>
            <w:vAlign w:val="center"/>
          </w:tcPr>
          <w:p w:rsidR="00CF1996" w:rsidRPr="00CF1996" w:rsidRDefault="00CF1996" w:rsidP="00CF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F1996">
              <w:rPr>
                <w:b/>
                <w:color w:val="FF0000"/>
              </w:rPr>
              <w:t>EXISTEN MÚLTIPLES SOLUCIONES.</w:t>
            </w:r>
          </w:p>
          <w:p w:rsidR="00CF1996" w:rsidRPr="00CF1996" w:rsidRDefault="00CF1996" w:rsidP="00CF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CF1996">
              <w:t>El archivo de salida es “propuesto” como una posible solución.</w:t>
            </w:r>
            <w:r>
              <w:t xml:space="preserve"> Utilizar programa probador según criterio.</w:t>
            </w:r>
          </w:p>
        </w:tc>
      </w:tr>
    </w:tbl>
    <w:p w:rsidR="00F95722" w:rsidRDefault="00F95722">
      <w:pPr>
        <w:rPr>
          <w:b/>
        </w:rPr>
      </w:pPr>
    </w:p>
    <w:p w:rsidR="005872D9" w:rsidRDefault="005872D9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2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CF1996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01_caso_minimalista.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365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es propuesto como caso minimalista para los límites inferiores de las restricciones impuestas por la consigna: la casa debe poder entrar en sus mínimas dimensiones (</w:t>
            </w:r>
            <w:r w:rsidR="00365744">
              <w:t>1</w:t>
            </w:r>
            <w:r>
              <w:t>x1), en el menor pedregal que admite dicha situación (</w:t>
            </w:r>
            <w:r w:rsidR="00365744">
              <w:t>2</w:t>
            </w:r>
            <w:r>
              <w:t>x1) con una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.in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5872D9" w:rsidRDefault="00820B7E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s1030" type="#_x0000_t75" style="position:absolute;margin-left:276.5pt;margin-top:6.8pt;width:47.25pt;height:36pt;z-index:251661312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1030" DrawAspect="Content" ObjectID="_1428938105" r:id="rId11"/>
              </w:pict>
            </w:r>
            <w:r w:rsidR="00365744"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5872D9">
              <w:rPr>
                <w:rFonts w:ascii="Courier New" w:hAnsi="Courier New" w:cs="Courier New"/>
              </w:rPr>
              <w:t xml:space="preserve"> 1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caso_minimalista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5872D9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1 1</w:t>
            </w:r>
          </w:p>
          <w:p w:rsidR="005872D9" w:rsidRPr="00BE2357" w:rsidRDefault="005872D9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S</w:t>
            </w:r>
          </w:p>
        </w:tc>
      </w:tr>
      <w:tr w:rsidR="00CF1996" w:rsidTr="00CF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CF1996" w:rsidRPr="004E3AC2" w:rsidRDefault="00CF1996" w:rsidP="0098632F">
            <w:pPr>
              <w:jc w:val="right"/>
            </w:pPr>
            <w:r>
              <w:t>NOTAS</w:t>
            </w:r>
          </w:p>
        </w:tc>
        <w:tc>
          <w:tcPr>
            <w:tcW w:w="7793" w:type="dxa"/>
            <w:vAlign w:val="center"/>
          </w:tcPr>
          <w:p w:rsidR="00CF1996" w:rsidRPr="00CF1996" w:rsidRDefault="00CF1996" w:rsidP="00986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CF1996">
              <w:rPr>
                <w:b/>
                <w:color w:val="FF0000"/>
              </w:rPr>
              <w:t>EXISTEN MÚLTIPLES SOLUCIONES.</w:t>
            </w:r>
          </w:p>
          <w:p w:rsidR="00CF1996" w:rsidRPr="00CF1996" w:rsidRDefault="00CF1996" w:rsidP="00986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CF1996">
              <w:t>El archivo de salida es “propuesto” como una posible solución.</w:t>
            </w:r>
            <w:r>
              <w:t xml:space="preserve"> Utilizar programa probador según criterio.</w:t>
            </w:r>
          </w:p>
        </w:tc>
      </w:tr>
    </w:tbl>
    <w:p w:rsidR="005872D9" w:rsidRDefault="005872D9" w:rsidP="00771CF8">
      <w:pPr>
        <w:rPr>
          <w:b/>
        </w:rPr>
      </w:pPr>
    </w:p>
    <w:p w:rsidR="005872D9" w:rsidRDefault="005872D9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5872D9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872D9" w:rsidRPr="00643010" w:rsidRDefault="005872D9" w:rsidP="00F603A4"/>
        </w:tc>
      </w:tr>
      <w:tr w:rsidR="005872D9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872D9" w:rsidRDefault="00CF1996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02_FATIGA_caso_maximal.in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872D9" w:rsidRPr="00643010" w:rsidRDefault="005872D9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872D9" w:rsidTr="00365744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5872D9" w:rsidRDefault="005872D9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prueba es propuesto como caso </w:t>
            </w:r>
            <w:proofErr w:type="spellStart"/>
            <w:r>
              <w:t>maximal</w:t>
            </w:r>
            <w:proofErr w:type="spellEnd"/>
            <w:r>
              <w:t xml:space="preserve"> para los límites superiores de las restricciones impuestas por la consigna: la casa debe poder entrar en sus máximas dimensiones (100x</w:t>
            </w:r>
            <w:r w:rsidR="00365744">
              <w:t>100</w:t>
            </w:r>
            <w:r>
              <w:t>), en el mayor pedregal que admite dicha situación (1000x1000) con mil piedras.</w:t>
            </w:r>
            <w:r w:rsidR="00365744">
              <w:t xml:space="preserve"> Notar que este caso también es de fatiga pues debe recorrer todo el pedregal probando la ubicación de la casa casi todas las veces hasta encontrar la piedra.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 w:rsidR="00CF1996">
              <w:rPr>
                <w:i/>
              </w:rPr>
              <w:t>FATIGA_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.in</w:t>
            </w:r>
          </w:p>
        </w:tc>
      </w:tr>
      <w:tr w:rsidR="005872D9" w:rsidTr="0036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</w:pPr>
          </w:p>
          <w:p w:rsidR="005872D9" w:rsidRPr="004E3AC2" w:rsidRDefault="005872D9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5872D9" w:rsidRPr="00BE2357" w:rsidRDefault="00365744" w:rsidP="00365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t>Ver archivo (omitido por extensión)</w:t>
            </w:r>
          </w:p>
        </w:tc>
      </w:tr>
      <w:tr w:rsidR="005872D9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872D9" w:rsidRPr="004E3AC2" w:rsidRDefault="005872D9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872D9" w:rsidRPr="004E3AC2" w:rsidRDefault="005872D9" w:rsidP="003657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2</w:t>
            </w:r>
            <w:r w:rsidRPr="004E3AC2">
              <w:rPr>
                <w:i/>
              </w:rPr>
              <w:t>_</w:t>
            </w:r>
            <w:r w:rsidR="00CF1996">
              <w:rPr>
                <w:i/>
              </w:rPr>
              <w:t>FATIGA_</w:t>
            </w:r>
            <w:r>
              <w:rPr>
                <w:i/>
              </w:rPr>
              <w:t>caso_maximal</w:t>
            </w:r>
            <w:r w:rsidRPr="004E3AC2">
              <w:rPr>
                <w:i/>
              </w:rPr>
              <w:t>.out</w:t>
            </w:r>
          </w:p>
        </w:tc>
      </w:tr>
      <w:tr w:rsidR="005872D9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872D9" w:rsidRDefault="005872D9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872D9" w:rsidRPr="00BE2357" w:rsidRDefault="00365744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A62A2E" w:rsidRDefault="00A62A2E" w:rsidP="00771CF8">
      <w:pPr>
        <w:rPr>
          <w:b/>
        </w:rPr>
      </w:pPr>
    </w:p>
    <w:p w:rsidR="00A62A2E" w:rsidRDefault="00A62A2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  <w:tblGridChange w:id="1">
          <w:tblGrid>
            <w:gridCol w:w="2093"/>
            <w:gridCol w:w="7793"/>
          </w:tblGrid>
        </w:tblGridChange>
      </w:tblGrid>
      <w:tr w:rsidR="00A62A2E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A62A2E" w:rsidRPr="004E3AC2" w:rsidRDefault="00A62A2E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A62A2E" w:rsidRPr="004E3AC2" w:rsidRDefault="00A62A2E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 w:rsidR="00AB43F6">
              <w:t>4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2E" w:rsidRPr="00643010" w:rsidRDefault="00A62A2E" w:rsidP="004911B1"/>
        </w:tc>
      </w:tr>
      <w:tr w:rsidR="00A62A2E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03_caso_girar_casa.in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2E" w:rsidRPr="00643010" w:rsidRDefault="00A62A2E" w:rsidP="00267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</w:t>
            </w:r>
            <w:ins w:id="2" w:author="Familia Lucki &amp; Bustos" w:date="2013-05-01T18:25:00Z">
              <w:r w:rsidR="00267F00">
                <w:t>l análisis</w:t>
              </w:r>
            </w:ins>
            <w:del w:id="3" w:author="Familia Lucki &amp; Bustos" w:date="2013-05-01T18:25:00Z">
              <w:r w:rsidDel="00267F00">
                <w:delText xml:space="preserve"> requisitos</w:delText>
              </w:r>
            </w:del>
            <w:r>
              <w:t>.</w:t>
            </w:r>
          </w:p>
        </w:tc>
      </w:tr>
      <w:tr w:rsidR="00A62A2E" w:rsidTr="004911B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2E" w:rsidRDefault="00A62A2E" w:rsidP="00B4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prueba </w:t>
            </w:r>
            <w:r w:rsidR="00B46040">
              <w:t>propone demostrar que dada una casa de forma horizontal, el algoritmo de resolución sea capaz de ubicar la casa de forma vertical (único resultado posible).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62A2E" w:rsidRPr="004E3AC2" w:rsidRDefault="00A62A2E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03_caso_girar_casa</w:t>
            </w:r>
            <w:r w:rsidRPr="004E3AC2">
              <w:rPr>
                <w:i/>
              </w:rPr>
              <w:t>.in</w:t>
            </w:r>
          </w:p>
        </w:tc>
      </w:tr>
      <w:tr w:rsidR="00A62A2E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Default="00A62A2E" w:rsidP="004911B1">
            <w:pPr>
              <w:jc w:val="right"/>
            </w:pPr>
          </w:p>
          <w:p w:rsidR="00A62A2E" w:rsidRPr="004E3AC2" w:rsidRDefault="00A62A2E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2E" w:rsidRPr="00A62A2E" w:rsidRDefault="00820B7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 id="_x0000_s1032" type="#_x0000_t75" style="position:absolute;margin-left:202.9pt;margin-top:.05pt;width:88.5pt;height:72.75pt;z-index:251663360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2" DrawAspect="Content" ObjectID="_1428938106" r:id="rId13"/>
              </w:pict>
            </w:r>
            <w:r w:rsidR="00A62A2E" w:rsidRPr="00A62A2E">
              <w:rPr>
                <w:rFonts w:ascii="Courier New" w:hAnsi="Courier New" w:cs="Courier New"/>
                <w:sz w:val="20"/>
              </w:rPr>
              <w:t>4 3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3 2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4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1 1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1 3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4 1</w:t>
            </w:r>
          </w:p>
          <w:p w:rsidR="00A62A2E" w:rsidRPr="00A62A2E" w:rsidRDefault="00A62A2E" w:rsidP="00A6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A62A2E">
              <w:rPr>
                <w:rFonts w:ascii="Courier New" w:hAnsi="Courier New" w:cs="Courier New"/>
                <w:sz w:val="20"/>
              </w:rPr>
              <w:t>4 3</w:t>
            </w:r>
          </w:p>
        </w:tc>
      </w:tr>
      <w:tr w:rsidR="00A62A2E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2E" w:rsidRPr="004E3AC2" w:rsidRDefault="00A62A2E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62A2E" w:rsidRPr="004E3AC2" w:rsidRDefault="00A62A2E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03_caso_girar_casa</w:t>
            </w:r>
            <w:r w:rsidRPr="004E3AC2">
              <w:rPr>
                <w:i/>
              </w:rPr>
              <w:t>.out</w:t>
            </w:r>
          </w:p>
        </w:tc>
      </w:tr>
      <w:tr w:rsidR="00A62A2E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2E" w:rsidRDefault="00A62A2E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62A2E" w:rsidRDefault="00A62A2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A62A2E" w:rsidRDefault="00A62A2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2 1</w:t>
            </w:r>
          </w:p>
          <w:p w:rsidR="00A62A2E" w:rsidRPr="00BE2357" w:rsidRDefault="00A62A2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E</w:t>
            </w:r>
          </w:p>
        </w:tc>
      </w:tr>
      <w:tr w:rsidR="00267F00" w:rsidTr="00267F00">
        <w:tblPrEx>
          <w:tblW w:w="0" w:type="auto"/>
          <w:tblPrExChange w:id="4" w:author="Familia Lucki &amp; Bustos" w:date="2013-05-01T18:25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ins w:id="5" w:author="Familia Lucki &amp; Bustos" w:date="2013-05-01T18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  <w:tcPrChange w:id="6" w:author="Familia Lucki &amp; Bustos" w:date="2013-05-01T18:25:00Z">
              <w:tcPr>
                <w:tcW w:w="2093" w:type="dxa"/>
                <w:vAlign w:val="center"/>
              </w:tcPr>
            </w:tcPrChange>
          </w:tcPr>
          <w:p w:rsidR="00267F00" w:rsidRPr="004E3AC2" w:rsidRDefault="00267F00" w:rsidP="004911B1">
            <w:pPr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7" w:author="Familia Lucki &amp; Bustos" w:date="2013-05-01T18:25:00Z"/>
              </w:rPr>
            </w:pPr>
            <w:ins w:id="8" w:author="Familia Lucki &amp; Bustos" w:date="2013-05-01T18:25:00Z">
              <w:r>
                <w:t>NOTAS</w:t>
              </w:r>
            </w:ins>
          </w:p>
        </w:tc>
        <w:tc>
          <w:tcPr>
            <w:tcW w:w="7793" w:type="dxa"/>
            <w:vAlign w:val="center"/>
            <w:tcPrChange w:id="9" w:author="Familia Lucki &amp; Bustos" w:date="2013-05-01T18:25:00Z">
              <w:tcPr>
                <w:tcW w:w="7793" w:type="dxa"/>
              </w:tcPr>
            </w:tcPrChange>
          </w:tcPr>
          <w:p w:rsidR="00267F00" w:rsidRPr="00CF1996" w:rsidRDefault="00267F00" w:rsidP="007E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" w:author="Familia Lucki &amp; Bustos" w:date="2013-05-01T18:25:00Z"/>
                <w:b/>
                <w:color w:val="FF0000"/>
              </w:rPr>
            </w:pPr>
            <w:ins w:id="11" w:author="Familia Lucki &amp; Bustos" w:date="2013-05-01T18:25:00Z">
              <w:r w:rsidRPr="00CF1996">
                <w:rPr>
                  <w:b/>
                  <w:color w:val="FF0000"/>
                </w:rPr>
                <w:t>EXISTEN MÚLTIPLES SOLUCIONES.</w:t>
              </w:r>
            </w:ins>
          </w:p>
          <w:p w:rsidR="00267F00" w:rsidRDefault="00267F00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" w:author="Familia Lucki &amp; Bustos" w:date="2013-05-01T18:25:00Z"/>
                <w:rFonts w:ascii="Courier New" w:hAnsi="Courier New" w:cs="Courier New"/>
                <w:sz w:val="20"/>
              </w:rPr>
            </w:pPr>
            <w:ins w:id="13" w:author="Familia Lucki &amp; Bustos" w:date="2013-05-01T18:25:00Z">
              <w:r w:rsidRPr="00CF1996">
                <w:t>El archivo de salida es “propuesto” como una posible solución.</w:t>
              </w:r>
              <w:r>
                <w:t xml:space="preserve"> Utilizar programa probador según criterio.</w:t>
              </w:r>
            </w:ins>
          </w:p>
        </w:tc>
      </w:tr>
    </w:tbl>
    <w:p w:rsidR="00A62A2E" w:rsidRDefault="00A62A2E" w:rsidP="00A62A2E">
      <w:pPr>
        <w:rPr>
          <w:b/>
        </w:rPr>
      </w:pPr>
    </w:p>
    <w:p w:rsidR="00A62A2E" w:rsidRDefault="00A62A2E" w:rsidP="00A62A2E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  <w:tblGridChange w:id="14">
          <w:tblGrid>
            <w:gridCol w:w="2093"/>
            <w:gridCol w:w="7793"/>
          </w:tblGrid>
        </w:tblGridChange>
      </w:tblGrid>
      <w:tr w:rsidR="00B46040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46040" w:rsidRPr="004E3AC2" w:rsidRDefault="00B46040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46040" w:rsidRPr="004E3AC2" w:rsidRDefault="00AB43F6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46040" w:rsidRPr="00643010" w:rsidRDefault="00B46040" w:rsidP="004911B1"/>
        </w:tc>
      </w:tr>
      <w:tr w:rsidR="00B46040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46040" w:rsidRDefault="00B46040" w:rsidP="00927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04_varios_resultados.in</w:t>
            </w: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46040" w:rsidRPr="00643010" w:rsidRDefault="00B46040" w:rsidP="00267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5" w:author="Familia Lucki &amp; Bustos" w:date="2013-05-01T18:27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Derivada de</w:t>
            </w:r>
            <w:ins w:id="16" w:author="Familia Lucki &amp; Bustos" w:date="2013-05-01T18:27:00Z">
              <w:r w:rsidR="00267F00">
                <w:t>l análisis</w:t>
              </w:r>
            </w:ins>
            <w:del w:id="17" w:author="Familia Lucki &amp; Bustos" w:date="2013-05-01T18:27:00Z">
              <w:r w:rsidDel="00267F00">
                <w:delText xml:space="preserve"> requisitos</w:delText>
              </w:r>
            </w:del>
            <w:r>
              <w:t>.</w:t>
            </w:r>
          </w:p>
        </w:tc>
      </w:tr>
      <w:tr w:rsidR="00B46040" w:rsidTr="00267F00">
        <w:tblPrEx>
          <w:tblW w:w="0" w:type="auto"/>
          <w:tblPrExChange w:id="18" w:author="Familia Lucki &amp; Bustos" w:date="2013-05-01T18:27:00Z">
            <w:tblPrEx>
              <w:tblW w:w="0" w:type="auto"/>
            </w:tblPrEx>
          </w:tblPrExChange>
        </w:tblPrEx>
        <w:trPr>
          <w:trHeight w:val="850"/>
          <w:trPrChange w:id="19" w:author="Familia Lucki &amp; Bustos" w:date="2013-05-01T18:27:00Z">
            <w:trPr>
              <w:trHeight w:val="10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  <w:tcPrChange w:id="20" w:author="Familia Lucki &amp; Bustos" w:date="2013-05-01T18:27:00Z">
              <w:tcPr>
                <w:tcW w:w="2093" w:type="dxa"/>
                <w:vAlign w:val="center"/>
              </w:tcPr>
            </w:tcPrChange>
          </w:tcPr>
          <w:p w:rsidR="00B46040" w:rsidRPr="004E3AC2" w:rsidRDefault="00B46040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  <w:tcPrChange w:id="21" w:author="Familia Lucki &amp; Bustos" w:date="2013-05-01T18:27:00Z">
              <w:tcPr>
                <w:tcW w:w="7793" w:type="dxa"/>
                <w:vAlign w:val="center"/>
              </w:tcPr>
            </w:tcPrChange>
          </w:tcPr>
          <w:p w:rsidR="00B46040" w:rsidRDefault="00B46040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propone demo</w:t>
            </w:r>
            <w:r w:rsidR="00E22D8E">
              <w:t>strar que de existir más de una solución posible, obtengamos una de ellas en el archivo de salida.</w:t>
            </w: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46040" w:rsidRPr="004E3AC2" w:rsidRDefault="00927519" w:rsidP="009275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04</w:t>
            </w:r>
            <w:r w:rsidR="00B46040" w:rsidRPr="004E3AC2">
              <w:rPr>
                <w:i/>
              </w:rPr>
              <w:t>_</w:t>
            </w:r>
            <w:r>
              <w:rPr>
                <w:i/>
              </w:rPr>
              <w:t>varios_resultados</w:t>
            </w:r>
            <w:r w:rsidR="00B46040" w:rsidRPr="004E3AC2">
              <w:rPr>
                <w:i/>
              </w:rPr>
              <w:t>.in</w:t>
            </w:r>
          </w:p>
        </w:tc>
      </w:tr>
      <w:tr w:rsidR="00B46040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46040" w:rsidRDefault="00B46040" w:rsidP="004911B1">
            <w:pPr>
              <w:jc w:val="right"/>
            </w:pPr>
          </w:p>
          <w:p w:rsidR="00B46040" w:rsidRPr="004E3AC2" w:rsidRDefault="00B46040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E22D8E" w:rsidRDefault="00820B7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pict>
                <v:shape id="_x0000_s1033" type="#_x0000_t75" style="position:absolute;margin-left:213.75pt;margin-top:.6pt;width:105.75pt;height:66.75pt;z-index:251665408;mso-position-horizontal-relative:text;mso-position-vertical-relative:text;mso-width-relative:page;mso-height-relative:page">
                  <v:imagedata r:id="rId14" o:title=""/>
                </v:shape>
                <o:OLEObject Type="Embed" ProgID="PBrush" ShapeID="_x0000_s1033" DrawAspect="Content" ObjectID="_1428938107" r:id="rId15"/>
              </w:pict>
            </w:r>
          </w:p>
          <w:p w:rsidR="00E22D8E" w:rsidRP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6 3</w:t>
            </w:r>
          </w:p>
          <w:p w:rsidR="00E22D8E" w:rsidRP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2 2</w:t>
            </w:r>
          </w:p>
          <w:p w:rsidR="00E22D8E" w:rsidRP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1</w:t>
            </w:r>
          </w:p>
          <w:p w:rsidR="00B46040" w:rsidRPr="00927519" w:rsidRDefault="00E22D8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E22D8E">
              <w:rPr>
                <w:rFonts w:ascii="Courier New" w:hAnsi="Courier New" w:cs="Courier New"/>
                <w:sz w:val="20"/>
              </w:rPr>
              <w:t>2 1</w:t>
            </w:r>
          </w:p>
          <w:p w:rsidR="00E22D8E" w:rsidRPr="00BE2357" w:rsidRDefault="00E22D8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B46040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46040" w:rsidRPr="004E3AC2" w:rsidRDefault="00B46040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46040" w:rsidRPr="004E3AC2" w:rsidRDefault="00927519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04_varios_resultados</w:t>
            </w:r>
            <w:r w:rsidR="00B46040" w:rsidRPr="004E3AC2">
              <w:rPr>
                <w:i/>
              </w:rPr>
              <w:t>.out</w:t>
            </w:r>
          </w:p>
        </w:tc>
      </w:tr>
      <w:tr w:rsidR="00B46040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46040" w:rsidRDefault="00B46040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46040" w:rsidRDefault="00B46040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SI</w:t>
            </w:r>
          </w:p>
          <w:p w:rsidR="00B46040" w:rsidRDefault="00E22D8E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1 2</w:t>
            </w:r>
          </w:p>
          <w:p w:rsidR="00B46040" w:rsidRPr="00BE2357" w:rsidRDefault="00AB43F6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</w:tc>
      </w:tr>
      <w:tr w:rsidR="00267F00" w:rsidTr="00267F00">
        <w:tblPrEx>
          <w:tblW w:w="0" w:type="auto"/>
          <w:tblPrExChange w:id="22" w:author="Familia Lucki &amp; Bustos" w:date="2013-05-01T18:28:00Z">
            <w:tblPrEx>
              <w:tblW w:w="0" w:type="auto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ins w:id="23" w:author="Familia Lucki &amp; Bustos" w:date="2013-05-01T18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  <w:tcPrChange w:id="24" w:author="Familia Lucki &amp; Bustos" w:date="2013-05-01T18:28:00Z">
              <w:tcPr>
                <w:tcW w:w="2093" w:type="dxa"/>
                <w:vAlign w:val="center"/>
              </w:tcPr>
            </w:tcPrChange>
          </w:tcPr>
          <w:p w:rsidR="00267F00" w:rsidRPr="004E3AC2" w:rsidRDefault="00267F00" w:rsidP="004911B1">
            <w:pPr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5" w:author="Familia Lucki &amp; Bustos" w:date="2013-05-01T18:28:00Z"/>
              </w:rPr>
            </w:pPr>
            <w:ins w:id="26" w:author="Familia Lucki &amp; Bustos" w:date="2013-05-01T18:28:00Z">
              <w:r>
                <w:t>NOTAS</w:t>
              </w:r>
            </w:ins>
          </w:p>
        </w:tc>
        <w:tc>
          <w:tcPr>
            <w:tcW w:w="7793" w:type="dxa"/>
            <w:vAlign w:val="center"/>
            <w:tcPrChange w:id="27" w:author="Familia Lucki &amp; Bustos" w:date="2013-05-01T18:28:00Z">
              <w:tcPr>
                <w:tcW w:w="7793" w:type="dxa"/>
              </w:tcPr>
            </w:tcPrChange>
          </w:tcPr>
          <w:p w:rsidR="00267F00" w:rsidRPr="00CF1996" w:rsidRDefault="00267F00" w:rsidP="007E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" w:author="Familia Lucki &amp; Bustos" w:date="2013-05-01T18:28:00Z"/>
                <w:b/>
                <w:color w:val="FF0000"/>
              </w:rPr>
            </w:pPr>
            <w:ins w:id="29" w:author="Familia Lucki &amp; Bustos" w:date="2013-05-01T18:28:00Z">
              <w:r w:rsidRPr="00CF1996">
                <w:rPr>
                  <w:b/>
                  <w:color w:val="FF0000"/>
                </w:rPr>
                <w:t>EXISTEN MÚLTIPLES SOLUCIONES.</w:t>
              </w:r>
            </w:ins>
          </w:p>
          <w:p w:rsidR="00267F00" w:rsidRDefault="00267F00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" w:author="Familia Lucki &amp; Bustos" w:date="2013-05-01T18:28:00Z"/>
                <w:rFonts w:ascii="Courier New" w:hAnsi="Courier New" w:cs="Courier New"/>
                <w:sz w:val="20"/>
              </w:rPr>
            </w:pPr>
            <w:ins w:id="31" w:author="Familia Lucki &amp; Bustos" w:date="2013-05-01T18:28:00Z">
              <w:r w:rsidRPr="00CF1996">
                <w:t>El archivo de salida es “propuesto” como una posible solución.</w:t>
              </w:r>
              <w:r>
                <w:t xml:space="preserve"> Utilizar programa probador según criterio.</w:t>
              </w:r>
            </w:ins>
          </w:p>
        </w:tc>
      </w:tr>
    </w:tbl>
    <w:p w:rsidR="00B46040" w:rsidRDefault="00B46040" w:rsidP="00B46040">
      <w:pPr>
        <w:rPr>
          <w:b/>
        </w:rPr>
      </w:pPr>
    </w:p>
    <w:p w:rsidR="005726A8" w:rsidRDefault="005726A8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  <w:tblGridChange w:id="32">
          <w:tblGrid>
            <w:gridCol w:w="2093"/>
            <w:gridCol w:w="7793"/>
          </w:tblGrid>
        </w:tblGridChange>
      </w:tblGrid>
      <w:tr w:rsidR="005726A8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5726A8" w:rsidRPr="004E3AC2" w:rsidRDefault="005726A8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5726A8" w:rsidRPr="004E3AC2" w:rsidRDefault="00AB43F6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5726A8" w:rsidRPr="00643010" w:rsidRDefault="005726A8" w:rsidP="004911B1"/>
        </w:tc>
      </w:tr>
      <w:tr w:rsidR="005726A8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05_casa_mayor_a_terreno.in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5726A8" w:rsidRPr="00643010" w:rsidRDefault="005726A8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Derivada del análisis.</w:t>
            </w:r>
          </w:p>
        </w:tc>
      </w:tr>
      <w:tr w:rsidR="005726A8" w:rsidTr="00267F00">
        <w:tblPrEx>
          <w:tblW w:w="0" w:type="auto"/>
          <w:tblPrExChange w:id="33" w:author="Familia Lucki &amp; Bustos" w:date="2013-05-01T18:28:00Z">
            <w:tblPrEx>
              <w:tblW w:w="0" w:type="auto"/>
            </w:tblPrEx>
          </w:tblPrExChange>
        </w:tblPrEx>
        <w:trPr>
          <w:trHeight w:val="850"/>
          <w:trPrChange w:id="34" w:author="Familia Lucki &amp; Bustos" w:date="2013-05-01T18:28:00Z">
            <w:trPr>
              <w:trHeight w:val="181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  <w:tcPrChange w:id="35" w:author="Familia Lucki &amp; Bustos" w:date="2013-05-01T18:28:00Z">
              <w:tcPr>
                <w:tcW w:w="2093" w:type="dxa"/>
                <w:vAlign w:val="center"/>
              </w:tcPr>
            </w:tcPrChange>
          </w:tcPr>
          <w:p w:rsidR="005726A8" w:rsidRPr="004E3AC2" w:rsidRDefault="005726A8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  <w:tcPrChange w:id="36" w:author="Familia Lucki &amp; Bustos" w:date="2013-05-01T18:28:00Z">
              <w:tcPr>
                <w:tcW w:w="7793" w:type="dxa"/>
                <w:vAlign w:val="center"/>
              </w:tcPr>
            </w:tcPrChange>
          </w:tcPr>
          <w:p w:rsidR="005726A8" w:rsidRDefault="005726A8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 pretende demostrar que de darse una casa de mayores dimensiones que el terreno, no obtengamos resultado posible.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5726A8" w:rsidRPr="004E3AC2" w:rsidRDefault="005726A8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>
              <w:rPr>
                <w:i/>
              </w:rPr>
              <w:t>5_casa_mayor_a_terreno</w:t>
            </w:r>
            <w:r w:rsidRPr="004E3AC2">
              <w:rPr>
                <w:i/>
              </w:rPr>
              <w:t>.in</w:t>
            </w:r>
          </w:p>
        </w:tc>
      </w:tr>
      <w:tr w:rsidR="005726A8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726A8" w:rsidRDefault="005726A8" w:rsidP="004911B1">
            <w:pPr>
              <w:jc w:val="right"/>
            </w:pPr>
          </w:p>
          <w:p w:rsidR="005726A8" w:rsidRPr="004E3AC2" w:rsidRDefault="005726A8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  <w:vAlign w:val="center"/>
          </w:tcPr>
          <w:p w:rsidR="005726A8" w:rsidRP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2 2</w:t>
            </w:r>
          </w:p>
          <w:p w:rsidR="005726A8" w:rsidRP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3 3</w:t>
            </w:r>
          </w:p>
          <w:p w:rsidR="005726A8" w:rsidRPr="005726A8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1</w:t>
            </w:r>
          </w:p>
          <w:p w:rsidR="005726A8" w:rsidRPr="00BE2357" w:rsidRDefault="005726A8" w:rsidP="0057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726A8">
              <w:rPr>
                <w:rFonts w:ascii="Courier New" w:hAnsi="Courier New" w:cs="Courier New"/>
              </w:rPr>
              <w:t>1 1</w:t>
            </w:r>
          </w:p>
        </w:tc>
      </w:tr>
      <w:tr w:rsidR="005726A8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5726A8" w:rsidRPr="004E3AC2" w:rsidRDefault="005726A8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5726A8" w:rsidRPr="004E3AC2" w:rsidRDefault="005726A8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05_casa_mayor_a_terreno</w:t>
            </w:r>
            <w:r w:rsidRPr="004E3AC2">
              <w:rPr>
                <w:i/>
              </w:rPr>
              <w:t>.out</w:t>
            </w:r>
          </w:p>
        </w:tc>
      </w:tr>
      <w:tr w:rsidR="005726A8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5726A8" w:rsidRDefault="005726A8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5726A8" w:rsidRPr="00BE2357" w:rsidRDefault="005726A8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5726A8" w:rsidRDefault="005726A8" w:rsidP="005726A8">
      <w:pPr>
        <w:rPr>
          <w:b/>
        </w:rPr>
      </w:pPr>
    </w:p>
    <w:p w:rsidR="005726A8" w:rsidRDefault="005726A8" w:rsidP="005726A8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  <w:tblGridChange w:id="37">
          <w:tblGrid>
            <w:gridCol w:w="2093"/>
            <w:gridCol w:w="7793"/>
          </w:tblGrid>
        </w:tblGridChange>
      </w:tblGrid>
      <w:tr w:rsidR="0025073D" w:rsidTr="0049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25073D" w:rsidRPr="004E3AC2" w:rsidRDefault="0025073D" w:rsidP="004911B1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25073D" w:rsidRPr="004E3AC2" w:rsidRDefault="00AB43F6" w:rsidP="00AB43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25073D" w:rsidRPr="00643010" w:rsidRDefault="0025073D" w:rsidP="004911B1"/>
        </w:tc>
      </w:tr>
      <w:tr w:rsidR="0025073D" w:rsidTr="004911B1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25073D" w:rsidRDefault="0025073D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06_terreno_lleno_de_peñascos.in</w:t>
            </w:r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25073D" w:rsidRPr="00643010" w:rsidRDefault="00267F00" w:rsidP="0049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38" w:author="Familia Lucki &amp; Bustos" w:date="2013-05-01T18:27:00Z">
              <w:r>
                <w:t>Derivada del análisis.</w:t>
              </w:r>
            </w:ins>
            <w:del w:id="39" w:author="Familia Lucki &amp; Bustos" w:date="2013-05-01T18:27:00Z">
              <w:r w:rsidR="0025073D" w:rsidDel="00267F00">
                <w:delText>Derivada de requisitos.</w:delText>
              </w:r>
            </w:del>
          </w:p>
        </w:tc>
      </w:tr>
      <w:tr w:rsidR="0025073D" w:rsidTr="00267F00">
        <w:tblPrEx>
          <w:tblW w:w="0" w:type="auto"/>
          <w:tblPrExChange w:id="40" w:author="Familia Lucki &amp; Bustos" w:date="2013-05-01T18:28:00Z">
            <w:tblPrEx>
              <w:tblW w:w="0" w:type="auto"/>
            </w:tblPrEx>
          </w:tblPrExChange>
        </w:tblPrEx>
        <w:trPr>
          <w:trHeight w:val="794"/>
          <w:trPrChange w:id="41" w:author="Familia Lucki &amp; Bustos" w:date="2013-05-01T18:28:00Z">
            <w:trPr>
              <w:trHeight w:val="10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  <w:tcPrChange w:id="42" w:author="Familia Lucki &amp; Bustos" w:date="2013-05-01T18:28:00Z">
              <w:tcPr>
                <w:tcW w:w="2093" w:type="dxa"/>
                <w:vAlign w:val="center"/>
              </w:tcPr>
            </w:tcPrChange>
          </w:tcPr>
          <w:p w:rsidR="0025073D" w:rsidRPr="004E3AC2" w:rsidRDefault="0025073D" w:rsidP="004911B1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  <w:tcPrChange w:id="43" w:author="Familia Lucki &amp; Bustos" w:date="2013-05-01T18:28:00Z">
              <w:tcPr>
                <w:tcW w:w="7793" w:type="dxa"/>
                <w:vAlign w:val="center"/>
              </w:tcPr>
            </w:tcPrChange>
          </w:tcPr>
          <w:p w:rsidR="0025073D" w:rsidRDefault="00AB43F6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pruebas demuestra que no puede ubicar la casa si es que el terreno está lleno de peñascos.</w:t>
            </w:r>
            <w:bookmarkStart w:id="44" w:name="_GoBack"/>
            <w:bookmarkEnd w:id="44"/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25073D" w:rsidRPr="004E3AC2" w:rsidRDefault="0025073D" w:rsidP="00E303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 w:rsidR="00E303AA">
              <w:rPr>
                <w:i/>
              </w:rPr>
              <w:t>6_terreno_lleno_de_peñascos</w:t>
            </w:r>
            <w:r w:rsidRPr="004E3AC2">
              <w:rPr>
                <w:i/>
              </w:rPr>
              <w:t>.in</w:t>
            </w:r>
          </w:p>
        </w:tc>
      </w:tr>
      <w:tr w:rsidR="0025073D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5073D" w:rsidRDefault="0025073D" w:rsidP="004911B1">
            <w:pPr>
              <w:jc w:val="right"/>
            </w:pPr>
          </w:p>
          <w:p w:rsidR="0025073D" w:rsidRPr="004E3AC2" w:rsidRDefault="0025073D" w:rsidP="004911B1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3 2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2 2</w:t>
            </w:r>
          </w:p>
          <w:p w:rsidR="0025073D" w:rsidRPr="0025073D" w:rsidRDefault="00820B7E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noProof/>
              </w:rPr>
              <w:pict>
                <v:shape id="_x0000_s1034" type="#_x0000_t75" style="position:absolute;margin-left:216.25pt;margin-top:3.75pt;width:60.75pt;height:49.5pt;z-index:251667456;mso-position-horizontal-relative:text;mso-position-vertical-relative:text;mso-width-relative:page;mso-height-relative:page">
                  <v:imagedata r:id="rId16" o:title=""/>
                </v:shape>
                <o:OLEObject Type="Embed" ProgID="PBrush" ShapeID="_x0000_s1034" DrawAspect="Content" ObjectID="_1428938108" r:id="rId17"/>
              </w:pict>
            </w:r>
            <w:r w:rsidR="0025073D" w:rsidRPr="0025073D">
              <w:rPr>
                <w:rFonts w:ascii="Courier New" w:hAnsi="Courier New" w:cs="Courier New"/>
              </w:rPr>
              <w:t>6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1 1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2 1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3 1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1 2</w:t>
            </w:r>
          </w:p>
          <w:p w:rsidR="0025073D" w:rsidRPr="0025073D" w:rsidRDefault="0025073D" w:rsidP="0025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2 2</w:t>
            </w:r>
          </w:p>
          <w:p w:rsidR="0025073D" w:rsidRPr="00BE2357" w:rsidRDefault="0025073D" w:rsidP="00E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5073D">
              <w:rPr>
                <w:rFonts w:ascii="Courier New" w:hAnsi="Courier New" w:cs="Courier New"/>
              </w:rPr>
              <w:t>3 2</w:t>
            </w:r>
          </w:p>
        </w:tc>
      </w:tr>
      <w:tr w:rsidR="0025073D" w:rsidTr="0049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25073D" w:rsidRPr="004E3AC2" w:rsidRDefault="0025073D" w:rsidP="004911B1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25073D" w:rsidRPr="004E3AC2" w:rsidRDefault="00E303AA" w:rsidP="00491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06_terreno_lleno_de_peñascos</w:t>
            </w:r>
            <w:r w:rsidR="0025073D" w:rsidRPr="004E3AC2">
              <w:rPr>
                <w:i/>
              </w:rPr>
              <w:t>.out</w:t>
            </w:r>
          </w:p>
        </w:tc>
      </w:tr>
      <w:tr w:rsidR="0025073D" w:rsidTr="0049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25073D" w:rsidRDefault="0025073D" w:rsidP="004911B1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25073D" w:rsidRPr="00E303AA" w:rsidRDefault="0025073D" w:rsidP="0049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</w:t>
            </w:r>
          </w:p>
        </w:tc>
      </w:tr>
    </w:tbl>
    <w:p w:rsidR="0025073D" w:rsidRDefault="0025073D" w:rsidP="0025073D">
      <w:pPr>
        <w:rPr>
          <w:b/>
        </w:rPr>
      </w:pPr>
    </w:p>
    <w:p w:rsidR="00CE1120" w:rsidRPr="00712B5D" w:rsidRDefault="00CE1120" w:rsidP="0025073D">
      <w:pPr>
        <w:rPr>
          <w:b/>
        </w:rPr>
      </w:pPr>
    </w:p>
    <w:sectPr w:rsidR="00CE1120" w:rsidRPr="00712B5D" w:rsidSect="004B0F97">
      <w:footerReference w:type="defaul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B7E" w:rsidRDefault="00820B7E" w:rsidP="004B0F97">
      <w:pPr>
        <w:spacing w:after="0" w:line="240" w:lineRule="auto"/>
      </w:pPr>
      <w:r>
        <w:separator/>
      </w:r>
    </w:p>
  </w:endnote>
  <w:endnote w:type="continuationSeparator" w:id="0">
    <w:p w:rsidR="00820B7E" w:rsidRDefault="00820B7E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97" w:rsidRPr="00CF1996" w:rsidRDefault="00CF1996" w:rsidP="00CF1996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C315C">
      <w:rPr>
        <w:b/>
        <w:noProof/>
      </w:rPr>
      <w:t>7</w:t>
    </w:r>
    <w:r>
      <w:rPr>
        <w:b/>
      </w:rPr>
      <w:fldChar w:fldCharType="end"/>
    </w:r>
    <w:r>
      <w:rPr>
        <w:b/>
      </w:rPr>
      <w:t xml:space="preserve"> </w:t>
    </w:r>
    <w:r w:rsidR="004B0F97" w:rsidRPr="00CF1996">
      <w:rPr>
        <w:b/>
      </w:rP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C315C">
      <w:rPr>
        <w:b/>
        <w:noProof/>
      </w:rPr>
      <w:t>9</w:t>
    </w:r>
    <w:r>
      <w:rPr>
        <w:b/>
      </w:rPr>
      <w:fldChar w:fldCharType="end"/>
    </w:r>
    <w:r w:rsidR="004B0F97" w:rsidRPr="00CF1996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B7E" w:rsidRDefault="00820B7E" w:rsidP="004B0F97">
      <w:pPr>
        <w:spacing w:after="0" w:line="240" w:lineRule="auto"/>
      </w:pPr>
      <w:r>
        <w:separator/>
      </w:r>
    </w:p>
  </w:footnote>
  <w:footnote w:type="continuationSeparator" w:id="0">
    <w:p w:rsidR="00820B7E" w:rsidRDefault="00820B7E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07A6B6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7C10"/>
    <w:multiLevelType w:val="hybridMultilevel"/>
    <w:tmpl w:val="ECB44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117"/>
    <w:multiLevelType w:val="hybridMultilevel"/>
    <w:tmpl w:val="99CEDD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30F9"/>
    <w:multiLevelType w:val="hybridMultilevel"/>
    <w:tmpl w:val="F78A01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430E6"/>
    <w:multiLevelType w:val="hybridMultilevel"/>
    <w:tmpl w:val="276EEB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F3865"/>
    <w:multiLevelType w:val="hybridMultilevel"/>
    <w:tmpl w:val="80B8B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26783"/>
    <w:multiLevelType w:val="hybridMultilevel"/>
    <w:tmpl w:val="C75836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96BBE"/>
    <w:multiLevelType w:val="hybridMultilevel"/>
    <w:tmpl w:val="6BC261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b w:val="0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21398"/>
    <w:rsid w:val="00087E9B"/>
    <w:rsid w:val="000B5322"/>
    <w:rsid w:val="0025073D"/>
    <w:rsid w:val="00267F00"/>
    <w:rsid w:val="002D58AC"/>
    <w:rsid w:val="00365744"/>
    <w:rsid w:val="00370228"/>
    <w:rsid w:val="003B7ECD"/>
    <w:rsid w:val="003E54FF"/>
    <w:rsid w:val="00497618"/>
    <w:rsid w:val="004B0B28"/>
    <w:rsid w:val="004B0F97"/>
    <w:rsid w:val="004E3AC2"/>
    <w:rsid w:val="004F2FC8"/>
    <w:rsid w:val="00566D83"/>
    <w:rsid w:val="005726A8"/>
    <w:rsid w:val="005872D9"/>
    <w:rsid w:val="005C7668"/>
    <w:rsid w:val="005D1F43"/>
    <w:rsid w:val="00695616"/>
    <w:rsid w:val="006B0422"/>
    <w:rsid w:val="00701458"/>
    <w:rsid w:val="00712B5D"/>
    <w:rsid w:val="00771CF8"/>
    <w:rsid w:val="007C07FB"/>
    <w:rsid w:val="007E21B3"/>
    <w:rsid w:val="00820B7E"/>
    <w:rsid w:val="00831AE2"/>
    <w:rsid w:val="00843ED6"/>
    <w:rsid w:val="00855A41"/>
    <w:rsid w:val="00927519"/>
    <w:rsid w:val="00953B21"/>
    <w:rsid w:val="009F0E08"/>
    <w:rsid w:val="00A0677F"/>
    <w:rsid w:val="00A62A2E"/>
    <w:rsid w:val="00A62AD5"/>
    <w:rsid w:val="00A8693F"/>
    <w:rsid w:val="00AB43F6"/>
    <w:rsid w:val="00B3346D"/>
    <w:rsid w:val="00B46040"/>
    <w:rsid w:val="00BA1091"/>
    <w:rsid w:val="00BD19F1"/>
    <w:rsid w:val="00BE2357"/>
    <w:rsid w:val="00C5029D"/>
    <w:rsid w:val="00C55466"/>
    <w:rsid w:val="00CC03C1"/>
    <w:rsid w:val="00CE1120"/>
    <w:rsid w:val="00CF1996"/>
    <w:rsid w:val="00CF6720"/>
    <w:rsid w:val="00D80136"/>
    <w:rsid w:val="00E05AB5"/>
    <w:rsid w:val="00E22D8E"/>
    <w:rsid w:val="00E303AA"/>
    <w:rsid w:val="00E903EA"/>
    <w:rsid w:val="00EC315C"/>
    <w:rsid w:val="00F95722"/>
    <w:rsid w:val="00F95822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Familia Lucki &amp; Bustos</cp:lastModifiedBy>
  <cp:revision>32</cp:revision>
  <dcterms:created xsi:type="dcterms:W3CDTF">2013-04-16T19:30:00Z</dcterms:created>
  <dcterms:modified xsi:type="dcterms:W3CDTF">2013-05-01T21:29:00Z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1JuSc4mIr4b6Wun5md52gVCD5-cJlYunUOdNZoVSRQK8</vt:lpwstr>
  </property>
  <property fmtid="{D5CDD505-2E9C-101B-9397-08002B2CF9AE}" pid="4" name="Google.Documents.RevisionId">
    <vt:lpwstr>17938001782283831972</vt:lpwstr>
  </property>
  <property fmtid="{D5CDD505-2E9C-101B-9397-08002B2CF9AE}" pid="5" name="Google.Documents.PreviousRevisionId">
    <vt:lpwstr>05906125429150130013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
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F97" w:rsidRDefault="004B0F97" w:rsidP="004B0F97">
      <w:pPr>
        <w:jc w:val="center"/>
        <w:rPr>
          <w:b/>
          <w:sz w:val="20"/>
          <w:szCs w:val="20"/>
        </w:rPr>
      </w:pPr>
    </w:p>
    <w:p w:rsidR="004B0F97" w:rsidRDefault="004B0F97" w:rsidP="004B0F97">
      <w:pPr>
        <w:jc w:val="center"/>
        <w:rPr>
          <w:b/>
          <w:sz w:val="20"/>
          <w:szCs w:val="20"/>
        </w:rPr>
      </w:pPr>
    </w:p>
    <w:p w:rsidR="004B0F97" w:rsidRDefault="004B0F97" w:rsidP="004B0F97">
      <w:pPr>
        <w:jc w:val="center"/>
        <w:rPr>
          <w:b/>
          <w:sz w:val="20"/>
          <w:szCs w:val="20"/>
        </w:rPr>
      </w:pPr>
    </w:p>
    <w:p w:rsidR="004B0F97" w:rsidRDefault="004B0F97" w:rsidP="004B0F97">
      <w:pPr>
        <w:jc w:val="center"/>
        <w:rPr>
          <w:b/>
          <w:sz w:val="20"/>
          <w:szCs w:val="20"/>
        </w:rPr>
      </w:pPr>
    </w:p>
    <w:p w:rsidR="004B0F97" w:rsidRDefault="004B0F97" w:rsidP="004B0F97">
      <w:pPr>
        <w:jc w:val="center"/>
        <w:rPr>
          <w:b/>
          <w:sz w:val="20"/>
          <w:szCs w:val="20"/>
        </w:rPr>
      </w:pPr>
    </w:p>
    <w:p w:rsidR="004B0F97" w:rsidRDefault="004B0F97" w:rsidP="004B0F97">
      <w:pPr>
        <w:jc w:val="center"/>
        <w:rPr>
          <w:b/>
          <w:sz w:val="20"/>
          <w:szCs w:val="20"/>
        </w:rPr>
      </w:pPr>
    </w:p>
    <w:p w:rsidR="004B0F97" w:rsidRPr="004B0F97" w:rsidRDefault="004B0F97" w:rsidP="004B0F97">
      <w:pPr>
        <w:jc w:val="center"/>
        <w:rPr>
          <w:b/>
          <w:sz w:val="100"/>
          <w:szCs w:val="100"/>
        </w:rPr>
      </w:pPr>
      <w:r w:rsidRPr="004B0F97">
        <w:rPr>
          <w:b/>
          <w:sz w:val="100"/>
          <w:szCs w:val="100"/>
        </w:rPr>
        <w:t xml:space="preserve">Documentación </w:t>
      </w:r>
    </w:p>
    <w:p w:rsidR="004B0F97" w:rsidRPr="004B0F97" w:rsidRDefault="004B0F97" w:rsidP="004B0F97">
      <w:pPr>
        <w:jc w:val="center"/>
        <w:rPr>
          <w:b/>
          <w:sz w:val="100"/>
          <w:szCs w:val="100"/>
        </w:rPr>
      </w:pPr>
      <w:r w:rsidRPr="004B0F97">
        <w:rPr>
          <w:b/>
          <w:sz w:val="100"/>
          <w:szCs w:val="100"/>
        </w:rPr>
        <w:t>Lote de Pruebas “</w:t>
      </w:r>
      <w:r w:rsidRPr="007C07FB">
        <w:rPr>
          <w:b/>
          <w:i/>
          <w:sz w:val="72"/>
          <w:szCs w:val="100"/>
        </w:rPr>
        <w:t>Vendedoras Premiadas</w:t>
      </w:r>
      <w:r w:rsidRPr="004B0F97">
        <w:rPr>
          <w:b/>
          <w:sz w:val="100"/>
          <w:szCs w:val="100"/>
        </w:rPr>
        <w:t>”</w:t>
      </w:r>
    </w:p>
    <w:p w:rsidR="004B0F97" w:rsidRDefault="004B0F97" w:rsidP="004B0F97">
      <w:pPr>
        <w:jc w:val="center"/>
        <w:rPr>
          <w:b/>
          <w:sz w:val="20"/>
          <w:szCs w:val="20"/>
        </w:rPr>
      </w:pPr>
    </w:p>
    <w:p w:rsidR="004B0F97" w:rsidRDefault="004B0F97" w:rsidP="004B0F97">
      <w:pPr>
        <w:jc w:val="center"/>
        <w:rPr>
          <w:b/>
          <w:sz w:val="20"/>
          <w:szCs w:val="20"/>
        </w:rPr>
      </w:pPr>
    </w:p>
    <w:p w:rsidR="004B0F97" w:rsidRDefault="004B0F97" w:rsidP="004B0F97">
      <w:pPr>
        <w:jc w:val="center"/>
        <w:rPr>
          <w:b/>
          <w:sz w:val="20"/>
          <w:szCs w:val="20"/>
        </w:rPr>
      </w:pPr>
    </w:p>
    <w:p w:rsidR="004B0F97" w:rsidRDefault="004B0F97" w:rsidP="004B0F97">
      <w:pPr>
        <w:jc w:val="center"/>
        <w:rPr>
          <w:b/>
          <w:sz w:val="20"/>
          <w:szCs w:val="20"/>
        </w:rPr>
      </w:pPr>
    </w:p>
    <w:p w:rsidR="004B0F97" w:rsidRPr="004B0F97" w:rsidRDefault="004B0F97" w:rsidP="004B0F97">
      <w:pPr>
        <w:jc w:val="center"/>
        <w:rPr>
          <w:b/>
          <w:sz w:val="100"/>
          <w:szCs w:val="100"/>
        </w:rPr>
      </w:pPr>
      <w:r w:rsidRPr="004B0F97">
        <w:rPr>
          <w:b/>
          <w:sz w:val="72"/>
          <w:szCs w:val="100"/>
        </w:rPr>
        <w:t>Programación Avanzada (2013)</w:t>
      </w:r>
    </w:p>
    <w:p w:rsidR="00695616" w:rsidRDefault="00695616">
      <w:pPr>
        <w:rPr>
          <w:b/>
        </w:rPr>
      </w:pPr>
      <w:r>
        <w:rPr>
          <w:b/>
        </w:rPr>
        <w:br w:type="page"/>
      </w:r>
    </w:p>
    <w:p w:rsidR="00695616" w:rsidRPr="006B0422" w:rsidRDefault="00695616">
      <w:pPr>
        <w:rPr>
          <w:b/>
          <w:sz w:val="28"/>
        </w:rPr>
      </w:pPr>
      <w:r w:rsidRPr="006B0422">
        <w:rPr>
          <w:b/>
          <w:sz w:val="28"/>
        </w:rPr>
        <w:lastRenderedPageBreak/>
        <w:t>Normalización de Datos de Entrada / Datos de Salida</w:t>
      </w:r>
    </w:p>
    <w:p w:rsidR="00695616" w:rsidRPr="006B0422" w:rsidRDefault="00695616">
      <w:pPr>
        <w:rPr>
          <w:b/>
          <w:sz w:val="24"/>
        </w:rPr>
      </w:pPr>
      <w:r w:rsidRPr="006B0422">
        <w:rPr>
          <w:b/>
          <w:sz w:val="24"/>
        </w:rPr>
        <w:t>Datos de Entrada</w:t>
      </w:r>
    </w:p>
    <w:p w:rsidR="00695616" w:rsidRPr="006B0422" w:rsidRDefault="00695616">
      <w:r w:rsidRPr="006B0422">
        <w:t xml:space="preserve">Se recibe un archivo </w:t>
      </w:r>
      <w:r w:rsidRPr="006B0422">
        <w:rPr>
          <w:b/>
        </w:rPr>
        <w:t>&lt;</w:t>
      </w:r>
      <w:r w:rsidRPr="006B0422">
        <w:rPr>
          <w:i/>
        </w:rPr>
        <w:t>nombre</w:t>
      </w:r>
      <w:r w:rsidRPr="006B0422">
        <w:rPr>
          <w:b/>
        </w:rPr>
        <w:t>&gt;</w:t>
      </w:r>
      <w:r w:rsidRPr="006B0422">
        <w:t>.in que contiene:</w:t>
      </w:r>
    </w:p>
    <w:p w:rsidR="00695616" w:rsidRPr="006B0422" w:rsidRDefault="00695616" w:rsidP="006B0422">
      <w:pPr>
        <w:pStyle w:val="Prrafodelista"/>
        <w:numPr>
          <w:ilvl w:val="0"/>
          <w:numId w:val="1"/>
        </w:numPr>
      </w:pPr>
      <w:r w:rsidRPr="006B0422">
        <w:rPr>
          <w:b/>
        </w:rPr>
        <w:t>Primera línea:</w:t>
      </w:r>
      <w:r w:rsidRPr="006B0422">
        <w:t xml:space="preserve"> cantidad </w:t>
      </w:r>
      <w:r w:rsidRPr="006B0422">
        <w:rPr>
          <w:b/>
          <w:i/>
        </w:rPr>
        <w:t>C</w:t>
      </w:r>
      <w:r w:rsidRPr="006B0422">
        <w:t xml:space="preserve"> (1 </w:t>
      </w:r>
      <w:r w:rsidR="00831AE2">
        <w:t>≤</w:t>
      </w:r>
      <w:r w:rsidR="00831AE2" w:rsidRPr="006B0422">
        <w:t xml:space="preserve"> </w:t>
      </w:r>
      <w:r w:rsidR="00831AE2">
        <w:t>C</w:t>
      </w:r>
      <w:r w:rsidRPr="006B0422">
        <w:t xml:space="preserve"> </w:t>
      </w:r>
      <w:r w:rsidR="00831AE2">
        <w:t>≤</w:t>
      </w:r>
      <w:r w:rsidRPr="006B0422">
        <w:t xml:space="preserve"> 100) de vendedoras.</w:t>
      </w:r>
    </w:p>
    <w:p w:rsidR="00695616" w:rsidRPr="006B0422" w:rsidRDefault="00831AE2" w:rsidP="006B0422">
      <w:pPr>
        <w:pStyle w:val="Prrafodelista"/>
        <w:numPr>
          <w:ilvl w:val="0"/>
          <w:numId w:val="1"/>
        </w:numPr>
      </w:pPr>
      <w:r w:rsidRPr="006B0422">
        <w:rPr>
          <w:b/>
        </w:rPr>
        <w:t>Líneas sucesivas</w:t>
      </w:r>
      <w:r w:rsidR="00695616" w:rsidRPr="006B0422">
        <w:rPr>
          <w:b/>
        </w:rPr>
        <w:t>:</w:t>
      </w:r>
      <w:r w:rsidR="00695616" w:rsidRPr="006B0422">
        <w:t xml:space="preserve"> </w:t>
      </w:r>
      <w:r>
        <w:t>para cada vendedora V una línea indicando la cantidad</w:t>
      </w:r>
      <w:r w:rsidR="00695616" w:rsidRPr="006B0422">
        <w:t xml:space="preserve"> de ventas realizadas </w:t>
      </w:r>
      <w:r>
        <w:t>i-</w:t>
      </w:r>
      <w:proofErr w:type="spellStart"/>
      <w:r>
        <w:t>ésima</w:t>
      </w:r>
      <w:proofErr w:type="spellEnd"/>
      <w:r>
        <w:t xml:space="preserve"> vendedora </w:t>
      </w:r>
      <w:r w:rsidRPr="006B0422">
        <w:rPr>
          <w:b/>
          <w:i/>
        </w:rPr>
        <w:t>V</w:t>
      </w:r>
      <w:r w:rsidRPr="006B0422">
        <w:rPr>
          <w:b/>
          <w:i/>
          <w:vertAlign w:val="subscript"/>
        </w:rPr>
        <w:t>i</w:t>
      </w:r>
      <w:r>
        <w:t xml:space="preserve"> (1 ≤ V</w:t>
      </w:r>
      <w:r>
        <w:rPr>
          <w:vertAlign w:val="subscript"/>
        </w:rPr>
        <w:t>i</w:t>
      </w:r>
      <w:r>
        <w:t xml:space="preserve"> ≤ 1000), seguidas de i-líneas con el importe </w:t>
      </w:r>
      <w:r w:rsidRPr="006B0422">
        <w:rPr>
          <w:b/>
          <w:i/>
        </w:rPr>
        <w:t>m</w:t>
      </w:r>
      <w:r>
        <w:t xml:space="preserve"> (0 ≤ m ≤ 5000) de cada venta.</w:t>
      </w:r>
    </w:p>
    <w:p w:rsidR="00695616" w:rsidRPr="006B0422" w:rsidRDefault="00831AE2" w:rsidP="006B0422">
      <w:pPr>
        <w:pStyle w:val="Prrafodelista"/>
        <w:numPr>
          <w:ilvl w:val="0"/>
          <w:numId w:val="1"/>
        </w:numPr>
      </w:pPr>
      <w:r w:rsidRPr="006B0422">
        <w:rPr>
          <w:b/>
        </w:rPr>
        <w:t>Última</w:t>
      </w:r>
      <w:r w:rsidR="00695616" w:rsidRPr="006B0422">
        <w:rPr>
          <w:b/>
        </w:rPr>
        <w:t xml:space="preserve"> </w:t>
      </w:r>
      <w:r w:rsidRPr="006B0422">
        <w:rPr>
          <w:b/>
        </w:rPr>
        <w:t>línea</w:t>
      </w:r>
      <w:r w:rsidR="00695616" w:rsidRPr="006B0422">
        <w:rPr>
          <w:b/>
        </w:rPr>
        <w:t>:</w:t>
      </w:r>
      <w:r w:rsidR="00695616" w:rsidRPr="006B0422">
        <w:t xml:space="preserve"> </w:t>
      </w:r>
      <w:r>
        <w:t xml:space="preserve">un número </w:t>
      </w:r>
      <w:r w:rsidRPr="006B0422">
        <w:rPr>
          <w:b/>
          <w:i/>
        </w:rPr>
        <w:t>N</w:t>
      </w:r>
      <w:r>
        <w:t xml:space="preserve"> que representa</w:t>
      </w:r>
      <w:r w:rsidR="00695616" w:rsidRPr="006B0422">
        <w:t xml:space="preserve"> la cantidad de ventas consecutivas a tener en cuenta para iniciar la búsqueda de la ganadora (1 </w:t>
      </w:r>
      <w:r>
        <w:t>≤</w:t>
      </w:r>
      <w:r w:rsidR="00695616" w:rsidRPr="006B0422">
        <w:t xml:space="preserve"> N </w:t>
      </w:r>
      <w:r>
        <w:t>≤</w:t>
      </w:r>
      <w:r w:rsidR="00695616" w:rsidRPr="006B0422">
        <w:t xml:space="preserve"> 1000).</w:t>
      </w:r>
    </w:p>
    <w:p w:rsidR="00695616" w:rsidRPr="006B0422" w:rsidRDefault="00695616">
      <w:pPr>
        <w:rPr>
          <w:b/>
          <w:sz w:val="24"/>
        </w:rPr>
      </w:pPr>
      <w:r w:rsidRPr="006B0422">
        <w:rPr>
          <w:b/>
          <w:sz w:val="24"/>
        </w:rPr>
        <w:t>Datos de Salida</w:t>
      </w:r>
    </w:p>
    <w:p w:rsidR="00695616" w:rsidRPr="006B0422" w:rsidRDefault="00695616">
      <w:r w:rsidRPr="006B0422">
        <w:t xml:space="preserve">El programa debe generar un archivo </w:t>
      </w:r>
      <w:r w:rsidRPr="006B0422">
        <w:rPr>
          <w:b/>
        </w:rPr>
        <w:t>&lt;</w:t>
      </w:r>
      <w:r w:rsidRPr="006B0422">
        <w:rPr>
          <w:i/>
        </w:rPr>
        <w:t>nombre</w:t>
      </w:r>
      <w:r w:rsidRPr="006B0422">
        <w:rPr>
          <w:b/>
        </w:rPr>
        <w:t>&gt;</w:t>
      </w:r>
      <w:r w:rsidRPr="006B0422">
        <w:t>.</w:t>
      </w:r>
      <w:proofErr w:type="spellStart"/>
      <w:r w:rsidRPr="006B0422">
        <w:t>out</w:t>
      </w:r>
      <w:proofErr w:type="spellEnd"/>
      <w:r w:rsidRPr="006B0422">
        <w:t xml:space="preserve"> que contiene:</w:t>
      </w:r>
    </w:p>
    <w:p w:rsidR="00695616" w:rsidRPr="006B0422" w:rsidRDefault="00695616" w:rsidP="006B0422">
      <w:pPr>
        <w:pStyle w:val="Prrafodelista"/>
        <w:numPr>
          <w:ilvl w:val="0"/>
          <w:numId w:val="2"/>
        </w:numPr>
      </w:pPr>
      <w:r w:rsidRPr="006B0422">
        <w:t>Si hay una ganadora:</w:t>
      </w:r>
    </w:p>
    <w:p w:rsidR="00695616" w:rsidRPr="006B0422" w:rsidRDefault="00695616" w:rsidP="006B0422">
      <w:pPr>
        <w:pStyle w:val="Prrafodelista"/>
        <w:numPr>
          <w:ilvl w:val="1"/>
          <w:numId w:val="3"/>
        </w:numPr>
      </w:pPr>
      <w:r w:rsidRPr="006B0422">
        <w:t>Primera línea: el número de la vendedora ganadora.</w:t>
      </w:r>
    </w:p>
    <w:p w:rsidR="00695616" w:rsidRPr="006B0422" w:rsidRDefault="00695616" w:rsidP="006B0422">
      <w:pPr>
        <w:pStyle w:val="Prrafodelista"/>
        <w:numPr>
          <w:ilvl w:val="1"/>
          <w:numId w:val="3"/>
        </w:numPr>
      </w:pPr>
      <w:r w:rsidRPr="006B0422">
        <w:t>Segunda línea: la cantidad de ventas que hubo que considerar y el importe total de las mismas, separados por blanco.</w:t>
      </w:r>
    </w:p>
    <w:p w:rsidR="00695616" w:rsidRPr="006B0422" w:rsidRDefault="00695616" w:rsidP="006B0422">
      <w:pPr>
        <w:pStyle w:val="Prrafodelista"/>
        <w:numPr>
          <w:ilvl w:val="0"/>
          <w:numId w:val="2"/>
        </w:numPr>
      </w:pPr>
      <w:r w:rsidRPr="006B0422">
        <w:t>Si no se puede desempatar:</w:t>
      </w:r>
    </w:p>
    <w:p w:rsidR="00695616" w:rsidRPr="006B0422" w:rsidRDefault="00695616" w:rsidP="006B0422">
      <w:pPr>
        <w:pStyle w:val="Prrafodelista"/>
        <w:numPr>
          <w:ilvl w:val="1"/>
          <w:numId w:val="2"/>
        </w:numPr>
      </w:pPr>
      <w:r w:rsidRPr="006B0422">
        <w:t>Una línea que indique “No se puede desempatar”</w:t>
      </w:r>
      <w:r w:rsidR="00831AE2">
        <w:t>.</w:t>
      </w:r>
    </w:p>
    <w:p w:rsidR="00695616" w:rsidRPr="006B0422" w:rsidRDefault="00695616" w:rsidP="006B0422">
      <w:pPr>
        <w:pStyle w:val="Prrafodelista"/>
        <w:numPr>
          <w:ilvl w:val="0"/>
          <w:numId w:val="2"/>
        </w:numPr>
      </w:pPr>
      <w:r w:rsidRPr="006B0422">
        <w:t>Si no existen vendedoras con N-ventas consecutivas</w:t>
      </w:r>
      <w:r w:rsidR="00831AE2" w:rsidRPr="006B0422">
        <w:t>:</w:t>
      </w:r>
    </w:p>
    <w:p w:rsidR="00695616" w:rsidRPr="006B0422" w:rsidRDefault="00695616" w:rsidP="006B0422">
      <w:pPr>
        <w:pStyle w:val="Prrafodelista"/>
        <w:numPr>
          <w:ilvl w:val="1"/>
          <w:numId w:val="2"/>
        </w:numPr>
        <w:rPr>
          <w:b/>
        </w:rPr>
      </w:pPr>
      <w:r w:rsidRPr="006B0422">
        <w:t>Una línea que indique “No hay ganadoras”</w:t>
      </w:r>
      <w:r w:rsidR="00831AE2">
        <w:t>.</w:t>
      </w:r>
      <w:r w:rsidRPr="006B0422">
        <w:rPr>
          <w:b/>
        </w:rPr>
        <w:br w:type="page"/>
      </w:r>
    </w:p>
    <w:tbl>
      <w:tblPr>
        <w:tblStyle w:val="Sombreadomedio2-nfasis5"/>
        <w:tblW w:w="0" w:type="auto"/>
        <w:tblLook w:val="04A0" w:firstRow="1" w:lastRow="0" w:firstColumn="1" w:lastColumn="0" w:noHBand="0" w:noVBand="1"/>
      </w:tblPr>
      <w:tblGrid>
        <w:gridCol w:w="2093"/>
        <w:gridCol w:w="7793"/>
      </w:tblGrid>
      <w:tr w:rsidR="004E3AC2" w:rsidTr="004E3AC2">
        <w:trPr>
          <w:cnfStyle w:val="100000000000" w:firstRow="1" w:lastRow="0" w:firstColumn="0" w:lastColumn="0" w:oddVBand="0" w:evenVBand="0" w:oddHBand="0" w:evenHBand="0" w:firstRowFirstColumn="0" w:firstRowLastColumn="0" w:lastRowFirstColumn="0" w:lastRowLastColumn="0"/>
          <w:trHeight w:val="381"/>
        </w:trPr>
        <w:tc>
          <w:tcPr>
            <w:cnfStyle w:val="001000000100" w:firstRow="0" w:lastRow="0" w:firstColumn="1" w:lastColumn="0" w:oddVBand="0" w:evenVBand="0" w:oddHBand="0" w:evenHBand="0" w:firstRowFirstColumn="1" w:firstRowLastColumn="0" w:lastRowFirstColumn="0" w:lastRowLastColumn="0"/>
            <w:tcW w:w="2093" w:type="dxa"/>
            <w:vAlign w:val="center"/>
          </w:tcPr>
          <w:p w:rsidR="00F95722" w:rsidRPr="004E3AC2" w:rsidRDefault="00F95722" w:rsidP="004E3AC2">
            <w:pPr>
              <w:jc w:val="center"/>
            </w:pPr>
            <w:r w:rsidRPr="004E3AC2">
              <w:lastRenderedPageBreak/>
              <w:t>Caso de Prueba</w:t>
            </w:r>
          </w:p>
        </w:tc>
        <w:tc>
          <w:tcPr>
            <w:tcW w:w="7793" w:type="dxa"/>
            <w:vAlign w:val="center"/>
          </w:tcPr>
          <w:p w:rsidR="00F95722" w:rsidRPr="004E3AC2" w:rsidRDefault="000B5322" w:rsidP="000B5322">
            <w:pPr>
              <w:jc w:val="right"/>
              <w:cnfStyle w:val="100000000000" w:firstRow="1" w:lastRow="0" w:firstColumn="0" w:lastColumn="0" w:oddVBand="0" w:evenVBand="0" w:oddHBand="0" w:evenHBand="0" w:firstRowFirstColumn="0" w:firstRowLastColumn="0" w:lastRowFirstColumn="0" w:lastRowLastColumn="0"/>
            </w:pPr>
            <w:r w:rsidRPr="004E3AC2">
              <w:t>0</w:t>
            </w:r>
            <w:r>
              <w:t>1</w:t>
            </w:r>
          </w:p>
        </w:tc>
      </w:tr>
      <w:tr w:rsidR="00A62AD5" w:rsidTr="004E3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6" w:type="dxa"/>
            <w:gridSpan w:val="2"/>
          </w:tcPr>
          <w:p w:rsidR="00A62AD5" w:rsidRPr="00643010" w:rsidRDefault="00A62AD5" w:rsidP="00BE2357"/>
        </w:tc>
      </w:tr>
      <w:tr w:rsidR="004E3AC2" w:rsidTr="004E3AC2">
        <w:trPr>
          <w:trHeight w:val="454"/>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95722" w:rsidRPr="004E3AC2" w:rsidRDefault="00F95722" w:rsidP="004E3AC2">
            <w:pPr>
              <w:jc w:val="right"/>
            </w:pPr>
            <w:r w:rsidRPr="004E3AC2">
              <w:t>Nombre</w:t>
            </w:r>
          </w:p>
        </w:tc>
        <w:tc>
          <w:tcPr>
            <w:tcW w:w="7793" w:type="dxa"/>
            <w:vAlign w:val="center"/>
          </w:tcPr>
          <w:p w:rsidR="00F95722" w:rsidRPr="00211A4A" w:rsidRDefault="00211A4A" w:rsidP="004E3AC2">
            <w:pPr>
              <w:cnfStyle w:val="000000000000" w:firstRow="0" w:lastRow="0" w:firstColumn="0" w:lastColumn="0" w:oddVBand="0" w:evenVBand="0" w:oddHBand="0" w:evenHBand="0" w:firstRowFirstColumn="0" w:firstRowLastColumn="0" w:lastRowFirstColumn="0" w:lastRowLastColumn="0"/>
              <w:rPr>
                <w:b/>
              </w:rPr>
            </w:pPr>
            <w:r w:rsidRPr="00211A4A">
              <w:t>00_</w:t>
            </w:r>
            <w:r>
              <w:t>CONSIGNA_</w:t>
            </w:r>
            <w:r w:rsidRPr="00211A4A">
              <w:t>tres_vendedoras_una_ganadora</w:t>
            </w:r>
            <w:r>
              <w:t>.in</w:t>
            </w:r>
          </w:p>
        </w:tc>
      </w:tr>
      <w:tr w:rsidR="004E3AC2" w:rsidTr="004E3AC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92CDDC" w:themeFill="accent5" w:themeFillTint="99"/>
            <w:vAlign w:val="center"/>
          </w:tcPr>
          <w:p w:rsidR="00A62AD5" w:rsidRPr="004E3AC2" w:rsidRDefault="00A62AD5" w:rsidP="004E3AC2">
            <w:pPr>
              <w:jc w:val="right"/>
            </w:pPr>
            <w:r w:rsidRPr="004E3AC2">
              <w:t>Tipo</w:t>
            </w:r>
          </w:p>
        </w:tc>
        <w:tc>
          <w:tcPr>
            <w:tcW w:w="7793" w:type="dxa"/>
            <w:vAlign w:val="center"/>
          </w:tcPr>
          <w:p w:rsidR="00A62AD5" w:rsidRPr="00643010" w:rsidRDefault="00A62AD5" w:rsidP="004E3AC2">
            <w:pPr>
              <w:cnfStyle w:val="000000100000" w:firstRow="0" w:lastRow="0" w:firstColumn="0" w:lastColumn="0" w:oddVBand="0" w:evenVBand="0" w:oddHBand="1" w:evenHBand="0" w:firstRowFirstColumn="0" w:firstRowLastColumn="0" w:lastRowFirstColumn="0" w:lastRowLastColumn="0"/>
            </w:pPr>
            <w:r>
              <w:t>Derivada de requisitos.</w:t>
            </w:r>
          </w:p>
        </w:tc>
      </w:tr>
      <w:tr w:rsidR="004E3AC2" w:rsidTr="004E3AC2">
        <w:trPr>
          <w:trHeight w:val="124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A62AD5" w:rsidRPr="004E3AC2" w:rsidRDefault="00A62AD5" w:rsidP="004E3AC2">
            <w:pPr>
              <w:jc w:val="right"/>
            </w:pPr>
            <w:r w:rsidRPr="004E3AC2">
              <w:t>Descripción</w:t>
            </w:r>
          </w:p>
        </w:tc>
        <w:tc>
          <w:tcPr>
            <w:tcW w:w="7793" w:type="dxa"/>
            <w:vAlign w:val="center"/>
          </w:tcPr>
          <w:p w:rsidR="00A62AD5" w:rsidRDefault="00A62AD5" w:rsidP="004E3AC2">
            <w:pPr>
              <w:cnfStyle w:val="000000000000" w:firstRow="0" w:lastRow="0" w:firstColumn="0" w:lastColumn="0" w:oddVBand="0" w:evenVBand="0" w:oddHBand="0" w:evenHBand="0" w:firstRowFirstColumn="0" w:firstRowLastColumn="0" w:lastRowFirstColumn="0" w:lastRowLastColumn="0"/>
            </w:pPr>
            <w:r w:rsidRPr="00712B5D">
              <w:t xml:space="preserve">Se intenta probar una situación ideal en la que el archivo de entrada contiene la información de varias vendedoras con suficientes ventas cada una </w:t>
            </w:r>
            <w:r>
              <w:t xml:space="preserve">de manera que al menos dos cumplan con el mínimo requerido para competir por el premio y además </w:t>
            </w:r>
            <w:r w:rsidRPr="00712B5D">
              <w:t xml:space="preserve">para poder desempatar </w:t>
            </w:r>
            <w:r>
              <w:t>si fuese necesario, obteniendo</w:t>
            </w:r>
            <w:r w:rsidRPr="00712B5D">
              <w:t xml:space="preserve"> una ganadora</w:t>
            </w:r>
            <w:r>
              <w:rPr>
                <w:b/>
              </w:rPr>
              <w:t>.</w:t>
            </w:r>
          </w:p>
        </w:tc>
      </w:tr>
      <w:tr w:rsidR="004E3AC2" w:rsidTr="004E3AC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92CDDC" w:themeFill="accent5" w:themeFillTint="99"/>
            <w:vAlign w:val="center"/>
          </w:tcPr>
          <w:p w:rsidR="00F95722" w:rsidRPr="004E3AC2" w:rsidRDefault="00F95722" w:rsidP="004E3AC2">
            <w:pPr>
              <w:jc w:val="right"/>
            </w:pPr>
            <w:r w:rsidRPr="004E3AC2">
              <w:t>Archivo de Entrada</w:t>
            </w:r>
          </w:p>
        </w:tc>
        <w:tc>
          <w:tcPr>
            <w:tcW w:w="7793" w:type="dxa"/>
            <w:vAlign w:val="center"/>
          </w:tcPr>
          <w:p w:rsidR="00F95722" w:rsidRPr="004E3AC2" w:rsidRDefault="00F95722" w:rsidP="004E3AC2">
            <w:pPr>
              <w:jc w:val="right"/>
              <w:cnfStyle w:val="000000100000" w:firstRow="0" w:lastRow="0" w:firstColumn="0" w:lastColumn="0" w:oddVBand="0" w:evenVBand="0" w:oddHBand="1" w:evenHBand="0" w:firstRowFirstColumn="0" w:firstRowLastColumn="0" w:lastRowFirstColumn="0" w:lastRowLastColumn="0"/>
              <w:rPr>
                <w:rFonts w:ascii="Courier New" w:hAnsi="Courier New" w:cs="Courier New"/>
                <w:i/>
                <w:sz w:val="20"/>
              </w:rPr>
            </w:pPr>
            <w:r w:rsidRPr="004E3AC2">
              <w:rPr>
                <w:i/>
              </w:rPr>
              <w:t>00_</w:t>
            </w:r>
            <w:r w:rsidR="00211A4A">
              <w:rPr>
                <w:i/>
              </w:rPr>
              <w:t>CONSIGNA_</w:t>
            </w:r>
            <w:r w:rsidRPr="004E3AC2">
              <w:rPr>
                <w:i/>
              </w:rPr>
              <w:t>tres_vendedoras_una_ganadora.in</w:t>
            </w:r>
          </w:p>
        </w:tc>
      </w:tr>
      <w:tr w:rsidR="004E3AC2" w:rsidTr="004E3AC2">
        <w:tc>
          <w:tcPr>
            <w:cnfStyle w:val="001000000000" w:firstRow="0" w:lastRow="0" w:firstColumn="1" w:lastColumn="0" w:oddVBand="0" w:evenVBand="0" w:oddHBand="0" w:evenHBand="0" w:firstRowFirstColumn="0" w:firstRowLastColumn="0" w:lastRowFirstColumn="0" w:lastRowLastColumn="0"/>
            <w:tcW w:w="2093" w:type="dxa"/>
            <w:vAlign w:val="center"/>
          </w:tcPr>
          <w:p w:rsidR="00F95722" w:rsidRDefault="00F95722" w:rsidP="004E3AC2">
            <w:pPr>
              <w:jc w:val="right"/>
            </w:pPr>
          </w:p>
          <w:p w:rsidR="004E3AC2" w:rsidRPr="004E3AC2" w:rsidRDefault="004E3AC2" w:rsidP="004E3AC2">
            <w:pPr>
              <w:jc w:val="right"/>
            </w:pPr>
            <w:r>
              <w:t>Entrada</w:t>
            </w:r>
          </w:p>
        </w:tc>
        <w:tc>
          <w:tcPr>
            <w:tcW w:w="7793" w:type="dxa"/>
          </w:tcPr>
          <w:p w:rsidR="00F95722" w:rsidRPr="00BE2357" w:rsidRDefault="00A62AD5" w:rsidP="00BE23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sidRPr="00BE2357">
              <w:rPr>
                <w:rFonts w:ascii="Courier New" w:hAnsi="Courier New" w:cs="Courier New"/>
                <w:sz w:val="20"/>
              </w:rPr>
              <w:t>3</w:t>
            </w:r>
          </w:p>
          <w:p w:rsidR="00A62AD5" w:rsidRPr="00BE2357" w:rsidRDefault="00A62AD5" w:rsidP="00BE23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sidRPr="00BE2357">
              <w:rPr>
                <w:rFonts w:ascii="Courier New" w:hAnsi="Courier New" w:cs="Courier New"/>
                <w:sz w:val="20"/>
              </w:rPr>
              <w:t>3</w:t>
            </w:r>
          </w:p>
          <w:p w:rsidR="00A62AD5" w:rsidRPr="00BE2357" w:rsidRDefault="00A62AD5" w:rsidP="00BE23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sidRPr="00BE2357">
              <w:rPr>
                <w:rFonts w:ascii="Courier New" w:hAnsi="Courier New" w:cs="Courier New"/>
                <w:sz w:val="20"/>
              </w:rPr>
              <w:t>20</w:t>
            </w:r>
          </w:p>
          <w:p w:rsidR="00A62AD5" w:rsidRPr="00BE2357" w:rsidRDefault="00A62AD5" w:rsidP="00BE23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sidRPr="00BE2357">
              <w:rPr>
                <w:rFonts w:ascii="Courier New" w:hAnsi="Courier New" w:cs="Courier New"/>
                <w:sz w:val="20"/>
              </w:rPr>
              <w:t>44</w:t>
            </w:r>
          </w:p>
          <w:p w:rsidR="00A62AD5" w:rsidRPr="00BE2357" w:rsidRDefault="00A62AD5" w:rsidP="00BE23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sidRPr="00BE2357">
              <w:rPr>
                <w:rFonts w:ascii="Courier New" w:hAnsi="Courier New" w:cs="Courier New"/>
                <w:sz w:val="20"/>
              </w:rPr>
              <w:t>10</w:t>
            </w:r>
          </w:p>
          <w:p w:rsidR="00A62AD5" w:rsidRPr="00BE2357" w:rsidRDefault="00A62AD5" w:rsidP="00BE23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sidRPr="00BE2357">
              <w:rPr>
                <w:rFonts w:ascii="Courier New" w:hAnsi="Courier New" w:cs="Courier New"/>
                <w:sz w:val="20"/>
              </w:rPr>
              <w:t>4</w:t>
            </w:r>
          </w:p>
          <w:p w:rsidR="00A62AD5" w:rsidRPr="00BE2357" w:rsidRDefault="00A62AD5" w:rsidP="00BE23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sidRPr="00BE2357">
              <w:rPr>
                <w:rFonts w:ascii="Courier New" w:hAnsi="Courier New" w:cs="Courier New"/>
                <w:sz w:val="20"/>
              </w:rPr>
              <w:t>5</w:t>
            </w:r>
          </w:p>
          <w:p w:rsidR="00A62AD5" w:rsidRPr="00BE2357" w:rsidRDefault="00A62AD5" w:rsidP="00BE23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sidRPr="00BE2357">
              <w:rPr>
                <w:rFonts w:ascii="Courier New" w:hAnsi="Courier New" w:cs="Courier New"/>
                <w:sz w:val="20"/>
              </w:rPr>
              <w:t>7</w:t>
            </w:r>
          </w:p>
          <w:p w:rsidR="00A62AD5" w:rsidRPr="00BE2357" w:rsidRDefault="00A62AD5" w:rsidP="00BE23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sidRPr="00BE2357">
              <w:rPr>
                <w:rFonts w:ascii="Courier New" w:hAnsi="Courier New" w:cs="Courier New"/>
                <w:sz w:val="20"/>
              </w:rPr>
              <w:t>46</w:t>
            </w:r>
          </w:p>
          <w:p w:rsidR="00A62AD5" w:rsidRPr="00BE2357" w:rsidRDefault="00A62AD5" w:rsidP="00BE23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sidRPr="00BE2357">
              <w:rPr>
                <w:rFonts w:ascii="Courier New" w:hAnsi="Courier New" w:cs="Courier New"/>
                <w:sz w:val="20"/>
              </w:rPr>
              <w:t>18</w:t>
            </w:r>
          </w:p>
          <w:p w:rsidR="00A62AD5" w:rsidRPr="00BE2357" w:rsidRDefault="00A62AD5" w:rsidP="00BE23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sidRPr="00BE2357">
              <w:rPr>
                <w:rFonts w:ascii="Courier New" w:hAnsi="Courier New" w:cs="Courier New"/>
                <w:sz w:val="20"/>
              </w:rPr>
              <w:t>5</w:t>
            </w:r>
          </w:p>
          <w:p w:rsidR="00A62AD5" w:rsidRPr="00BE2357" w:rsidRDefault="00A62AD5" w:rsidP="00BE23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sidRPr="00BE2357">
              <w:rPr>
                <w:rFonts w:ascii="Courier New" w:hAnsi="Courier New" w:cs="Courier New"/>
                <w:sz w:val="20"/>
              </w:rPr>
              <w:t>10</w:t>
            </w:r>
          </w:p>
          <w:p w:rsidR="00A62AD5" w:rsidRPr="00BE2357" w:rsidRDefault="00A62AD5" w:rsidP="00BE23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sidRPr="00BE2357">
              <w:rPr>
                <w:rFonts w:ascii="Courier New" w:hAnsi="Courier New" w:cs="Courier New"/>
                <w:sz w:val="20"/>
              </w:rPr>
              <w:t>24</w:t>
            </w:r>
          </w:p>
          <w:p w:rsidR="00A62AD5" w:rsidRPr="00BE2357" w:rsidRDefault="00A62AD5" w:rsidP="00BE23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sidRPr="00BE2357">
              <w:rPr>
                <w:rFonts w:ascii="Courier New" w:hAnsi="Courier New" w:cs="Courier New"/>
                <w:sz w:val="20"/>
              </w:rPr>
              <w:t>40</w:t>
            </w:r>
          </w:p>
          <w:p w:rsidR="00A62AD5" w:rsidRPr="00BE2357" w:rsidRDefault="00A62AD5" w:rsidP="00BE23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sidRPr="00BE2357">
              <w:rPr>
                <w:rFonts w:ascii="Courier New" w:hAnsi="Courier New" w:cs="Courier New"/>
                <w:sz w:val="20"/>
              </w:rPr>
              <w:t>10</w:t>
            </w:r>
          </w:p>
          <w:p w:rsidR="00A62AD5" w:rsidRPr="00BE2357" w:rsidRDefault="00A62AD5" w:rsidP="00BE23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sidRPr="00BE2357">
              <w:rPr>
                <w:rFonts w:ascii="Courier New" w:hAnsi="Courier New" w:cs="Courier New"/>
                <w:sz w:val="20"/>
              </w:rPr>
              <w:t>5</w:t>
            </w:r>
          </w:p>
          <w:p w:rsidR="00A62AD5" w:rsidRPr="00BE2357" w:rsidRDefault="00A62AD5" w:rsidP="00BE235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E2357">
              <w:rPr>
                <w:rFonts w:ascii="Courier New" w:hAnsi="Courier New" w:cs="Courier New"/>
                <w:sz w:val="20"/>
              </w:rPr>
              <w:t>2</w:t>
            </w:r>
          </w:p>
        </w:tc>
      </w:tr>
      <w:tr w:rsidR="004E3AC2" w:rsidTr="004E3AC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92CDDC" w:themeFill="accent5" w:themeFillTint="99"/>
            <w:vAlign w:val="center"/>
          </w:tcPr>
          <w:p w:rsidR="00F95722" w:rsidRPr="004E3AC2" w:rsidRDefault="00A62AD5" w:rsidP="004E3AC2">
            <w:pPr>
              <w:jc w:val="right"/>
            </w:pPr>
            <w:r w:rsidRPr="004E3AC2">
              <w:t>Archivo de Salida</w:t>
            </w:r>
          </w:p>
        </w:tc>
        <w:tc>
          <w:tcPr>
            <w:tcW w:w="7793" w:type="dxa"/>
            <w:vAlign w:val="center"/>
          </w:tcPr>
          <w:p w:rsidR="00F95722" w:rsidRPr="004E3AC2" w:rsidRDefault="00A62AD5" w:rsidP="004E3AC2">
            <w:pPr>
              <w:jc w:val="right"/>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4E3AC2">
              <w:rPr>
                <w:i/>
              </w:rPr>
              <w:t>00_</w:t>
            </w:r>
            <w:r w:rsidR="00211A4A">
              <w:rPr>
                <w:i/>
              </w:rPr>
              <w:t>CONSIGNA_</w:t>
            </w:r>
            <w:r w:rsidRPr="004E3AC2">
              <w:rPr>
                <w:i/>
              </w:rPr>
              <w:t>tres_vendedoras_una_ganadora</w:t>
            </w:r>
            <w:r w:rsidR="00BE2357" w:rsidRPr="004E3AC2">
              <w:rPr>
                <w:i/>
              </w:rPr>
              <w:t>.out</w:t>
            </w:r>
          </w:p>
        </w:tc>
      </w:tr>
      <w:tr w:rsidR="004E3AC2" w:rsidTr="004E3AC2">
        <w:tc>
          <w:tcPr>
            <w:cnfStyle w:val="001000000000" w:firstRow="0" w:lastRow="0" w:firstColumn="1" w:lastColumn="0" w:oddVBand="0" w:evenVBand="0" w:oddHBand="0" w:evenHBand="0" w:firstRowFirstColumn="0" w:firstRowLastColumn="0" w:lastRowFirstColumn="0" w:lastRowLastColumn="0"/>
            <w:tcW w:w="2093" w:type="dxa"/>
            <w:vAlign w:val="center"/>
          </w:tcPr>
          <w:p w:rsidR="00F95722" w:rsidRDefault="004E3AC2" w:rsidP="004E3AC2">
            <w:pPr>
              <w:jc w:val="right"/>
              <w:rPr>
                <w:b w:val="0"/>
              </w:rPr>
            </w:pPr>
            <w:r w:rsidRPr="004E3AC2">
              <w:t>Salida (esperada)</w:t>
            </w:r>
          </w:p>
        </w:tc>
        <w:tc>
          <w:tcPr>
            <w:tcW w:w="7793" w:type="dxa"/>
          </w:tcPr>
          <w:p w:rsidR="00F95722" w:rsidRPr="00BE2357" w:rsidRDefault="00A62AD5" w:rsidP="00BE23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sidRPr="00BE2357">
              <w:rPr>
                <w:rFonts w:ascii="Courier New" w:hAnsi="Courier New" w:cs="Courier New"/>
                <w:sz w:val="20"/>
              </w:rPr>
              <w:t>3</w:t>
            </w:r>
          </w:p>
          <w:p w:rsidR="00A62AD5" w:rsidRPr="00BE2357" w:rsidRDefault="00A62AD5" w:rsidP="006B042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E2357">
              <w:rPr>
                <w:rFonts w:ascii="Courier New" w:hAnsi="Courier New" w:cs="Courier New"/>
                <w:sz w:val="20"/>
              </w:rPr>
              <w:t>4</w:t>
            </w:r>
            <w:r w:rsidR="00831AE2">
              <w:rPr>
                <w:rFonts w:ascii="Courier New" w:hAnsi="Courier New" w:cs="Courier New"/>
                <w:sz w:val="20"/>
              </w:rPr>
              <w:t xml:space="preserve"> </w:t>
            </w:r>
            <w:r w:rsidRPr="00BE2357">
              <w:rPr>
                <w:rFonts w:ascii="Courier New" w:hAnsi="Courier New" w:cs="Courier New"/>
                <w:sz w:val="20"/>
              </w:rPr>
              <w:t>84</w:t>
            </w:r>
          </w:p>
        </w:tc>
      </w:tr>
    </w:tbl>
    <w:p w:rsidR="00F95722" w:rsidRDefault="00F95722">
      <w:pPr>
        <w:rPr>
          <w:b/>
        </w:rPr>
      </w:pPr>
    </w:p>
    <w:p w:rsidR="00A62AD5" w:rsidRDefault="00A62AD5">
      <w:pPr>
        <w:rPr>
          <w:b/>
        </w:rPr>
      </w:pPr>
      <w:r>
        <w:rPr>
          <w:b/>
        </w:rPr>
        <w:br w:type="page"/>
      </w:r>
    </w:p>
    <w:tbl>
      <w:tblPr>
        <w:tblStyle w:val="Sombreadomedio2-nfasis5"/>
        <w:tblW w:w="0" w:type="auto"/>
        <w:tblLook w:val="04A0" w:firstRow="1" w:lastRow="0" w:firstColumn="1" w:lastColumn="0" w:noHBand="0" w:noVBand="1"/>
      </w:tblPr>
      <w:tblGrid>
        <w:gridCol w:w="2093"/>
        <w:gridCol w:w="7793"/>
      </w:tblGrid>
      <w:tr w:rsidR="000B5322" w:rsidTr="00437113">
        <w:trPr>
          <w:cnfStyle w:val="100000000000" w:firstRow="1" w:lastRow="0" w:firstColumn="0" w:lastColumn="0" w:oddVBand="0" w:evenVBand="0" w:oddHBand="0" w:evenHBand="0" w:firstRowFirstColumn="0" w:firstRowLastColumn="0" w:lastRowFirstColumn="0" w:lastRowLastColumn="0"/>
          <w:trHeight w:val="381"/>
        </w:trPr>
        <w:tc>
          <w:tcPr>
            <w:cnfStyle w:val="001000000100" w:firstRow="0" w:lastRow="0" w:firstColumn="1" w:lastColumn="0" w:oddVBand="0" w:evenVBand="0" w:oddHBand="0" w:evenHBand="0" w:firstRowFirstColumn="1" w:firstRowLastColumn="0" w:lastRowFirstColumn="0" w:lastRowLastColumn="0"/>
            <w:tcW w:w="2093" w:type="dxa"/>
            <w:vAlign w:val="center"/>
          </w:tcPr>
          <w:p w:rsidR="000B5322" w:rsidRPr="004E3AC2" w:rsidRDefault="000B5322" w:rsidP="00437113">
            <w:pPr>
              <w:jc w:val="center"/>
            </w:pPr>
            <w:r w:rsidRPr="004E3AC2">
              <w:lastRenderedPageBreak/>
              <w:t>Caso de Prueba</w:t>
            </w:r>
          </w:p>
        </w:tc>
        <w:tc>
          <w:tcPr>
            <w:tcW w:w="7793" w:type="dxa"/>
            <w:vAlign w:val="center"/>
          </w:tcPr>
          <w:p w:rsidR="000B5322" w:rsidRPr="004E3AC2" w:rsidRDefault="000B5322" w:rsidP="000B5322">
            <w:pPr>
              <w:jc w:val="right"/>
              <w:cnfStyle w:val="100000000000" w:firstRow="1" w:lastRow="0" w:firstColumn="0" w:lastColumn="0" w:oddVBand="0" w:evenVBand="0" w:oddHBand="0" w:evenHBand="0" w:firstRowFirstColumn="0" w:firstRowLastColumn="0" w:lastRowFirstColumn="0" w:lastRowLastColumn="0"/>
            </w:pPr>
            <w:r>
              <w:t>02</w:t>
            </w:r>
          </w:p>
        </w:tc>
      </w:tr>
      <w:tr w:rsidR="000B5322" w:rsidTr="00437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6" w:type="dxa"/>
            <w:gridSpan w:val="2"/>
          </w:tcPr>
          <w:p w:rsidR="000B5322" w:rsidRPr="00643010" w:rsidRDefault="000B5322" w:rsidP="00437113"/>
        </w:tc>
      </w:tr>
      <w:tr w:rsidR="000B5322" w:rsidTr="00437113">
        <w:trPr>
          <w:trHeight w:val="454"/>
        </w:trPr>
        <w:tc>
          <w:tcPr>
            <w:cnfStyle w:val="001000000000" w:firstRow="0" w:lastRow="0" w:firstColumn="1" w:lastColumn="0" w:oddVBand="0" w:evenVBand="0" w:oddHBand="0" w:evenHBand="0" w:firstRowFirstColumn="0" w:firstRowLastColumn="0" w:lastRowFirstColumn="0" w:lastRowLastColumn="0"/>
            <w:tcW w:w="2093" w:type="dxa"/>
            <w:vAlign w:val="center"/>
          </w:tcPr>
          <w:p w:rsidR="000B5322" w:rsidRPr="004E3AC2" w:rsidRDefault="000B5322" w:rsidP="00437113">
            <w:pPr>
              <w:jc w:val="right"/>
            </w:pPr>
            <w:r w:rsidRPr="004E3AC2">
              <w:t>Nombre</w:t>
            </w:r>
          </w:p>
        </w:tc>
        <w:tc>
          <w:tcPr>
            <w:tcW w:w="7793" w:type="dxa"/>
            <w:vAlign w:val="center"/>
          </w:tcPr>
          <w:p w:rsidR="000B5322" w:rsidRDefault="00211A4A" w:rsidP="00211A4A">
            <w:pPr>
              <w:cnfStyle w:val="000000000000" w:firstRow="0" w:lastRow="0" w:firstColumn="0" w:lastColumn="0" w:oddVBand="0" w:evenVBand="0" w:oddHBand="0" w:evenHBand="0" w:firstRowFirstColumn="0" w:firstRowLastColumn="0" w:lastRowFirstColumn="0" w:lastRowLastColumn="0"/>
              <w:rPr>
                <w:b/>
              </w:rPr>
            </w:pPr>
            <w:r w:rsidRPr="00211A4A">
              <w:t>0</w:t>
            </w:r>
            <w:r>
              <w:t>1</w:t>
            </w:r>
            <w:r w:rsidRPr="00211A4A">
              <w:t>_</w:t>
            </w:r>
            <w:r>
              <w:t>CONSIGNA_</w:t>
            </w:r>
            <w:r>
              <w:t>dos</w:t>
            </w:r>
            <w:r w:rsidRPr="00211A4A">
              <w:t>_vendedoras_</w:t>
            </w:r>
            <w:r>
              <w:t>no</w:t>
            </w:r>
            <w:r w:rsidRPr="00211A4A">
              <w:t>_</w:t>
            </w:r>
            <w:r>
              <w:t>se_puede_desempatar</w:t>
            </w:r>
            <w:r>
              <w:t>.in</w:t>
            </w:r>
          </w:p>
        </w:tc>
      </w:tr>
      <w:tr w:rsidR="000B5322" w:rsidTr="0043711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92CDDC" w:themeFill="accent5" w:themeFillTint="99"/>
            <w:vAlign w:val="center"/>
          </w:tcPr>
          <w:p w:rsidR="000B5322" w:rsidRPr="004E3AC2" w:rsidRDefault="000B5322" w:rsidP="00437113">
            <w:pPr>
              <w:jc w:val="right"/>
            </w:pPr>
            <w:r w:rsidRPr="004E3AC2">
              <w:t>Tipo</w:t>
            </w:r>
          </w:p>
        </w:tc>
        <w:tc>
          <w:tcPr>
            <w:tcW w:w="7793" w:type="dxa"/>
            <w:vAlign w:val="center"/>
          </w:tcPr>
          <w:p w:rsidR="000B5322" w:rsidRPr="00643010" w:rsidRDefault="000B5322" w:rsidP="00437113">
            <w:pPr>
              <w:cnfStyle w:val="000000100000" w:firstRow="0" w:lastRow="0" w:firstColumn="0" w:lastColumn="0" w:oddVBand="0" w:evenVBand="0" w:oddHBand="1" w:evenHBand="0" w:firstRowFirstColumn="0" w:firstRowLastColumn="0" w:lastRowFirstColumn="0" w:lastRowLastColumn="0"/>
            </w:pPr>
            <w:r>
              <w:t>Derivada de requisitos.</w:t>
            </w:r>
          </w:p>
        </w:tc>
      </w:tr>
      <w:tr w:rsidR="000B5322" w:rsidTr="00437113">
        <w:trPr>
          <w:trHeight w:val="124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0B5322" w:rsidRPr="004E3AC2" w:rsidRDefault="000B5322" w:rsidP="00437113">
            <w:pPr>
              <w:jc w:val="right"/>
            </w:pPr>
            <w:r w:rsidRPr="004E3AC2">
              <w:t>Descripción</w:t>
            </w:r>
          </w:p>
        </w:tc>
        <w:tc>
          <w:tcPr>
            <w:tcW w:w="7793" w:type="dxa"/>
            <w:vAlign w:val="center"/>
          </w:tcPr>
          <w:p w:rsidR="000B5322" w:rsidRDefault="000B5322" w:rsidP="000B5322">
            <w:pPr>
              <w:jc w:val="both"/>
              <w:cnfStyle w:val="000000000000" w:firstRow="0" w:lastRow="0" w:firstColumn="0" w:lastColumn="0" w:oddVBand="0" w:evenVBand="0" w:oddHBand="0" w:evenHBand="0" w:firstRowFirstColumn="0" w:firstRowLastColumn="0" w:lastRowFirstColumn="0" w:lastRowLastColumn="0"/>
            </w:pPr>
            <w:r w:rsidRPr="00712B5D">
              <w:t xml:space="preserve">Se intenta probar una situación en la que el archivo de entrada contiene la información de varias vendedoras con suficientes ventas cada una </w:t>
            </w:r>
            <w:r>
              <w:t>de manera que varias cumplan con el mínimo requerido para competir por el premio, pero que no se pueda desempatar. Todas las vendedoras tienen la mima cantidad de ventas realizadas.</w:t>
            </w:r>
          </w:p>
        </w:tc>
      </w:tr>
      <w:tr w:rsidR="000B5322" w:rsidTr="0043711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92CDDC" w:themeFill="accent5" w:themeFillTint="99"/>
            <w:vAlign w:val="center"/>
          </w:tcPr>
          <w:p w:rsidR="000B5322" w:rsidRPr="004E3AC2" w:rsidRDefault="000B5322" w:rsidP="00437113">
            <w:pPr>
              <w:jc w:val="right"/>
            </w:pPr>
            <w:r w:rsidRPr="004E3AC2">
              <w:t>Archivo de Entrada</w:t>
            </w:r>
          </w:p>
        </w:tc>
        <w:tc>
          <w:tcPr>
            <w:tcW w:w="7793" w:type="dxa"/>
            <w:vAlign w:val="center"/>
          </w:tcPr>
          <w:p w:rsidR="000B5322" w:rsidRPr="000B5322" w:rsidRDefault="000B5322" w:rsidP="00437113">
            <w:pPr>
              <w:jc w:val="right"/>
              <w:cnfStyle w:val="000000100000" w:firstRow="0" w:lastRow="0" w:firstColumn="0" w:lastColumn="0" w:oddVBand="0" w:evenVBand="0" w:oddHBand="1" w:evenHBand="0" w:firstRowFirstColumn="0" w:firstRowLastColumn="0" w:lastRowFirstColumn="0" w:lastRowLastColumn="0"/>
              <w:rPr>
                <w:rFonts w:ascii="Courier New" w:hAnsi="Courier New" w:cs="Courier New"/>
                <w:i/>
                <w:sz w:val="20"/>
              </w:rPr>
            </w:pPr>
            <w:r w:rsidRPr="000B5322">
              <w:rPr>
                <w:i/>
              </w:rPr>
              <w:t>01_</w:t>
            </w:r>
            <w:r w:rsidR="00211A4A">
              <w:rPr>
                <w:i/>
              </w:rPr>
              <w:t>CONSIGNA_</w:t>
            </w:r>
            <w:r w:rsidRPr="000B5322">
              <w:rPr>
                <w:i/>
              </w:rPr>
              <w:t>dos_vendedoras_ no_se_puede_desempatar.in</w:t>
            </w:r>
          </w:p>
        </w:tc>
      </w:tr>
      <w:tr w:rsidR="000B5322" w:rsidTr="006B0422">
        <w:trPr>
          <w:trHeight w:val="3175"/>
        </w:trPr>
        <w:tc>
          <w:tcPr>
            <w:cnfStyle w:val="001000000000" w:firstRow="0" w:lastRow="0" w:firstColumn="1" w:lastColumn="0" w:oddVBand="0" w:evenVBand="0" w:oddHBand="0" w:evenHBand="0" w:firstRowFirstColumn="0" w:firstRowLastColumn="0" w:lastRowFirstColumn="0" w:lastRowLastColumn="0"/>
            <w:tcW w:w="2093" w:type="dxa"/>
            <w:vAlign w:val="center"/>
          </w:tcPr>
          <w:p w:rsidR="000B5322" w:rsidRDefault="000B5322" w:rsidP="00437113">
            <w:pPr>
              <w:jc w:val="right"/>
            </w:pPr>
          </w:p>
          <w:p w:rsidR="000B5322" w:rsidRPr="004E3AC2" w:rsidRDefault="000B5322" w:rsidP="00437113">
            <w:pPr>
              <w:jc w:val="right"/>
            </w:pPr>
            <w:r>
              <w:t>Entrada</w:t>
            </w:r>
          </w:p>
        </w:tc>
        <w:tc>
          <w:tcPr>
            <w:tcW w:w="7793" w:type="dxa"/>
          </w:tcPr>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sidRPr="000B5322">
              <w:rPr>
                <w:rFonts w:ascii="Courier New" w:hAnsi="Courier New" w:cs="Courier New"/>
                <w:sz w:val="20"/>
              </w:rPr>
              <w:t>2</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5</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10</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10</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20</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44</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1</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5</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1</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10</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46</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18</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10</w:t>
            </w:r>
          </w:p>
          <w:p w:rsidR="000B5322" w:rsidRPr="00BE2357" w:rsidRDefault="000B5322" w:rsidP="000B532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sz w:val="20"/>
              </w:rPr>
              <w:t>4</w:t>
            </w:r>
          </w:p>
        </w:tc>
      </w:tr>
      <w:tr w:rsidR="000B5322" w:rsidTr="0043711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92CDDC" w:themeFill="accent5" w:themeFillTint="99"/>
            <w:vAlign w:val="center"/>
          </w:tcPr>
          <w:p w:rsidR="000B5322" w:rsidRPr="004E3AC2" w:rsidRDefault="000B5322" w:rsidP="00437113">
            <w:pPr>
              <w:jc w:val="right"/>
            </w:pPr>
            <w:r w:rsidRPr="004E3AC2">
              <w:t>Archivo de Salida</w:t>
            </w:r>
          </w:p>
        </w:tc>
        <w:tc>
          <w:tcPr>
            <w:tcW w:w="7793" w:type="dxa"/>
            <w:vAlign w:val="center"/>
          </w:tcPr>
          <w:p w:rsidR="000B5322" w:rsidRPr="000B5322" w:rsidRDefault="000B5322" w:rsidP="00437113">
            <w:pPr>
              <w:jc w:val="right"/>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0B5322">
              <w:rPr>
                <w:i/>
              </w:rPr>
              <w:t>01_</w:t>
            </w:r>
            <w:r w:rsidR="00211A4A">
              <w:rPr>
                <w:i/>
              </w:rPr>
              <w:t>CONSIGNA_</w:t>
            </w:r>
            <w:r w:rsidRPr="000B5322">
              <w:rPr>
                <w:i/>
              </w:rPr>
              <w:t xml:space="preserve">dos_vendedoras_ </w:t>
            </w:r>
            <w:proofErr w:type="spellStart"/>
            <w:r w:rsidRPr="000B5322">
              <w:rPr>
                <w:i/>
              </w:rPr>
              <w:t>no_se_puede_desempatar.</w:t>
            </w:r>
            <w:r>
              <w:rPr>
                <w:i/>
              </w:rPr>
              <w:t>out</w:t>
            </w:r>
            <w:proofErr w:type="spellEnd"/>
          </w:p>
        </w:tc>
      </w:tr>
      <w:tr w:rsidR="000B5322" w:rsidTr="006B0422">
        <w:trPr>
          <w:trHeight w:val="454"/>
        </w:trPr>
        <w:tc>
          <w:tcPr>
            <w:cnfStyle w:val="001000000000" w:firstRow="0" w:lastRow="0" w:firstColumn="1" w:lastColumn="0" w:oddVBand="0" w:evenVBand="0" w:oddHBand="0" w:evenHBand="0" w:firstRowFirstColumn="0" w:firstRowLastColumn="0" w:lastRowFirstColumn="0" w:lastRowLastColumn="0"/>
            <w:tcW w:w="2093" w:type="dxa"/>
            <w:vAlign w:val="center"/>
          </w:tcPr>
          <w:p w:rsidR="000B5322" w:rsidRDefault="000B5322" w:rsidP="00437113">
            <w:pPr>
              <w:jc w:val="right"/>
              <w:rPr>
                <w:b w:val="0"/>
              </w:rPr>
            </w:pPr>
            <w:r w:rsidRPr="004E3AC2">
              <w:t>Salida (esperada)</w:t>
            </w:r>
          </w:p>
        </w:tc>
        <w:tc>
          <w:tcPr>
            <w:tcW w:w="7793" w:type="dxa"/>
          </w:tcPr>
          <w:p w:rsidR="000B5322" w:rsidRPr="00BE2357"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sz w:val="20"/>
              </w:rPr>
              <w:t>NO SE PUEDE DESEMPATAR</w:t>
            </w:r>
          </w:p>
        </w:tc>
      </w:tr>
    </w:tbl>
    <w:p w:rsidR="000B5322" w:rsidRDefault="000B5322" w:rsidP="00712B5D">
      <w:pPr>
        <w:rPr>
          <w:b/>
        </w:rPr>
      </w:pPr>
    </w:p>
    <w:p w:rsidR="004B0F97" w:rsidRDefault="004B0F97">
      <w:pPr>
        <w:rPr>
          <w:b/>
        </w:rPr>
      </w:pPr>
      <w:r>
        <w:rPr>
          <w:b/>
        </w:rPr>
        <w:br w:type="page"/>
      </w:r>
    </w:p>
    <w:tbl>
      <w:tblPr>
        <w:tblStyle w:val="Sombreadomedio2-nfasis5"/>
        <w:tblW w:w="0" w:type="auto"/>
        <w:tblLook w:val="04A0" w:firstRow="1" w:lastRow="0" w:firstColumn="1" w:lastColumn="0" w:noHBand="0" w:noVBand="1"/>
      </w:tblPr>
      <w:tblGrid>
        <w:gridCol w:w="2093"/>
        <w:gridCol w:w="7793"/>
      </w:tblGrid>
      <w:tr w:rsidR="000B5322" w:rsidTr="00437113">
        <w:trPr>
          <w:cnfStyle w:val="100000000000" w:firstRow="1" w:lastRow="0" w:firstColumn="0" w:lastColumn="0" w:oddVBand="0" w:evenVBand="0" w:oddHBand="0" w:evenHBand="0" w:firstRowFirstColumn="0" w:firstRowLastColumn="0" w:lastRowFirstColumn="0" w:lastRowLastColumn="0"/>
          <w:trHeight w:val="381"/>
        </w:trPr>
        <w:tc>
          <w:tcPr>
            <w:cnfStyle w:val="001000000100" w:firstRow="0" w:lastRow="0" w:firstColumn="1" w:lastColumn="0" w:oddVBand="0" w:evenVBand="0" w:oddHBand="0" w:evenHBand="0" w:firstRowFirstColumn="1" w:firstRowLastColumn="0" w:lastRowFirstColumn="0" w:lastRowLastColumn="0"/>
            <w:tcW w:w="2093" w:type="dxa"/>
            <w:vAlign w:val="center"/>
          </w:tcPr>
          <w:p w:rsidR="000B5322" w:rsidRPr="004E3AC2" w:rsidRDefault="000B5322" w:rsidP="00437113">
            <w:pPr>
              <w:jc w:val="center"/>
            </w:pPr>
            <w:r w:rsidRPr="004E3AC2">
              <w:lastRenderedPageBreak/>
              <w:t>Caso de Prueba</w:t>
            </w:r>
          </w:p>
        </w:tc>
        <w:tc>
          <w:tcPr>
            <w:tcW w:w="7793" w:type="dxa"/>
            <w:vAlign w:val="center"/>
          </w:tcPr>
          <w:p w:rsidR="000B5322" w:rsidRPr="004E3AC2" w:rsidRDefault="000B5322" w:rsidP="000B5322">
            <w:pPr>
              <w:jc w:val="right"/>
              <w:cnfStyle w:val="100000000000" w:firstRow="1" w:lastRow="0" w:firstColumn="0" w:lastColumn="0" w:oddVBand="0" w:evenVBand="0" w:oddHBand="0" w:evenHBand="0" w:firstRowFirstColumn="0" w:firstRowLastColumn="0" w:lastRowFirstColumn="0" w:lastRowLastColumn="0"/>
            </w:pPr>
            <w:r>
              <w:t>03</w:t>
            </w:r>
          </w:p>
        </w:tc>
      </w:tr>
      <w:tr w:rsidR="000B5322" w:rsidTr="00437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6" w:type="dxa"/>
            <w:gridSpan w:val="2"/>
          </w:tcPr>
          <w:p w:rsidR="000B5322" w:rsidRPr="00643010" w:rsidRDefault="000B5322" w:rsidP="00437113"/>
        </w:tc>
      </w:tr>
      <w:tr w:rsidR="000B5322" w:rsidTr="00437113">
        <w:trPr>
          <w:trHeight w:val="454"/>
        </w:trPr>
        <w:tc>
          <w:tcPr>
            <w:cnfStyle w:val="001000000000" w:firstRow="0" w:lastRow="0" w:firstColumn="1" w:lastColumn="0" w:oddVBand="0" w:evenVBand="0" w:oddHBand="0" w:evenHBand="0" w:firstRowFirstColumn="0" w:firstRowLastColumn="0" w:lastRowFirstColumn="0" w:lastRowLastColumn="0"/>
            <w:tcW w:w="2093" w:type="dxa"/>
            <w:vAlign w:val="center"/>
          </w:tcPr>
          <w:p w:rsidR="000B5322" w:rsidRPr="004E3AC2" w:rsidRDefault="000B5322" w:rsidP="00437113">
            <w:pPr>
              <w:jc w:val="right"/>
            </w:pPr>
            <w:r w:rsidRPr="004E3AC2">
              <w:t>Nombre</w:t>
            </w:r>
          </w:p>
        </w:tc>
        <w:tc>
          <w:tcPr>
            <w:tcW w:w="7793" w:type="dxa"/>
            <w:vAlign w:val="center"/>
          </w:tcPr>
          <w:p w:rsidR="000B5322" w:rsidRDefault="00211A4A" w:rsidP="00211A4A">
            <w:pPr>
              <w:cnfStyle w:val="000000000000" w:firstRow="0" w:lastRow="0" w:firstColumn="0" w:lastColumn="0" w:oddVBand="0" w:evenVBand="0" w:oddHBand="0" w:evenHBand="0" w:firstRowFirstColumn="0" w:firstRowLastColumn="0" w:lastRowFirstColumn="0" w:lastRowLastColumn="0"/>
              <w:rPr>
                <w:b/>
              </w:rPr>
            </w:pPr>
            <w:r w:rsidRPr="00211A4A">
              <w:t>0</w:t>
            </w:r>
            <w:r>
              <w:t>2</w:t>
            </w:r>
            <w:r w:rsidRPr="00211A4A">
              <w:t>_</w:t>
            </w:r>
            <w:r>
              <w:t>CONSIGNA_dos</w:t>
            </w:r>
            <w:r w:rsidRPr="00211A4A">
              <w:t>_vendedoras_</w:t>
            </w:r>
            <w:r>
              <w:t>no</w:t>
            </w:r>
            <w:r w:rsidRPr="00211A4A">
              <w:t>_</w:t>
            </w:r>
            <w:r>
              <w:t>hay_ganadoras</w:t>
            </w:r>
            <w:r>
              <w:t>.in</w:t>
            </w:r>
          </w:p>
        </w:tc>
      </w:tr>
      <w:tr w:rsidR="000B5322" w:rsidTr="0043711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92CDDC" w:themeFill="accent5" w:themeFillTint="99"/>
            <w:vAlign w:val="center"/>
          </w:tcPr>
          <w:p w:rsidR="000B5322" w:rsidRPr="004E3AC2" w:rsidRDefault="000B5322" w:rsidP="00437113">
            <w:pPr>
              <w:jc w:val="right"/>
            </w:pPr>
            <w:r w:rsidRPr="004E3AC2">
              <w:t>Tipo</w:t>
            </w:r>
          </w:p>
        </w:tc>
        <w:tc>
          <w:tcPr>
            <w:tcW w:w="7793" w:type="dxa"/>
            <w:vAlign w:val="center"/>
          </w:tcPr>
          <w:p w:rsidR="000B5322" w:rsidRPr="00643010" w:rsidRDefault="000B5322" w:rsidP="00437113">
            <w:pPr>
              <w:cnfStyle w:val="000000100000" w:firstRow="0" w:lastRow="0" w:firstColumn="0" w:lastColumn="0" w:oddVBand="0" w:evenVBand="0" w:oddHBand="1" w:evenHBand="0" w:firstRowFirstColumn="0" w:firstRowLastColumn="0" w:lastRowFirstColumn="0" w:lastRowLastColumn="0"/>
            </w:pPr>
            <w:r>
              <w:t>Derivada de requisitos.</w:t>
            </w:r>
          </w:p>
        </w:tc>
      </w:tr>
      <w:tr w:rsidR="000B5322" w:rsidTr="00437113">
        <w:trPr>
          <w:trHeight w:val="124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0B5322" w:rsidRPr="004E3AC2" w:rsidRDefault="000B5322" w:rsidP="00437113">
            <w:pPr>
              <w:jc w:val="right"/>
            </w:pPr>
            <w:r w:rsidRPr="004E3AC2">
              <w:t>Descripción</w:t>
            </w:r>
          </w:p>
        </w:tc>
        <w:tc>
          <w:tcPr>
            <w:tcW w:w="7793" w:type="dxa"/>
            <w:vAlign w:val="center"/>
          </w:tcPr>
          <w:p w:rsidR="000B5322" w:rsidRDefault="000B5322" w:rsidP="00437113">
            <w:pPr>
              <w:jc w:val="both"/>
              <w:cnfStyle w:val="000000000000" w:firstRow="0" w:lastRow="0" w:firstColumn="0" w:lastColumn="0" w:oddVBand="0" w:evenVBand="0" w:oddHBand="0" w:evenHBand="0" w:firstRowFirstColumn="0" w:firstRowLastColumn="0" w:lastRowFirstColumn="0" w:lastRowLastColumn="0"/>
            </w:pPr>
            <w:r w:rsidRPr="00712B5D">
              <w:t xml:space="preserve">Se intenta probar una situación en la que el archivo de entrada contiene la información de varias vendedoras </w:t>
            </w:r>
            <w:r>
              <w:t>pero ninguna cumple con la cantidad mínima de ventas para competir por el premio, de manera que no haya ganadoras.</w:t>
            </w:r>
          </w:p>
        </w:tc>
      </w:tr>
      <w:tr w:rsidR="000B5322" w:rsidTr="0043711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92CDDC" w:themeFill="accent5" w:themeFillTint="99"/>
            <w:vAlign w:val="center"/>
          </w:tcPr>
          <w:p w:rsidR="000B5322" w:rsidRPr="004E3AC2" w:rsidRDefault="000B5322" w:rsidP="00437113">
            <w:pPr>
              <w:jc w:val="right"/>
            </w:pPr>
            <w:r w:rsidRPr="004E3AC2">
              <w:t>Archivo de Entrada</w:t>
            </w:r>
          </w:p>
        </w:tc>
        <w:tc>
          <w:tcPr>
            <w:tcW w:w="7793" w:type="dxa"/>
            <w:vAlign w:val="center"/>
          </w:tcPr>
          <w:p w:rsidR="000B5322" w:rsidRPr="000B5322" w:rsidRDefault="000B5322" w:rsidP="000B5322">
            <w:pPr>
              <w:jc w:val="right"/>
              <w:cnfStyle w:val="000000100000" w:firstRow="0" w:lastRow="0" w:firstColumn="0" w:lastColumn="0" w:oddVBand="0" w:evenVBand="0" w:oddHBand="1" w:evenHBand="0" w:firstRowFirstColumn="0" w:firstRowLastColumn="0" w:lastRowFirstColumn="0" w:lastRowLastColumn="0"/>
              <w:rPr>
                <w:rFonts w:ascii="Courier New" w:hAnsi="Courier New" w:cs="Courier New"/>
                <w:i/>
                <w:sz w:val="20"/>
              </w:rPr>
            </w:pPr>
            <w:r w:rsidRPr="000B5322">
              <w:rPr>
                <w:i/>
              </w:rPr>
              <w:t>02_</w:t>
            </w:r>
            <w:r w:rsidR="00211A4A">
              <w:rPr>
                <w:i/>
              </w:rPr>
              <w:t>CONSIGNA_</w:t>
            </w:r>
            <w:r w:rsidRPr="000B5322">
              <w:rPr>
                <w:i/>
              </w:rPr>
              <w:t>dos_vendedoras_no_hay_ganadoras.in</w:t>
            </w:r>
          </w:p>
        </w:tc>
      </w:tr>
      <w:tr w:rsidR="000B5322" w:rsidTr="00437113">
        <w:tc>
          <w:tcPr>
            <w:cnfStyle w:val="001000000000" w:firstRow="0" w:lastRow="0" w:firstColumn="1" w:lastColumn="0" w:oddVBand="0" w:evenVBand="0" w:oddHBand="0" w:evenHBand="0" w:firstRowFirstColumn="0" w:firstRowLastColumn="0" w:lastRowFirstColumn="0" w:lastRowLastColumn="0"/>
            <w:tcW w:w="2093" w:type="dxa"/>
            <w:vAlign w:val="center"/>
          </w:tcPr>
          <w:p w:rsidR="000B5322" w:rsidRDefault="000B5322" w:rsidP="00437113">
            <w:pPr>
              <w:jc w:val="right"/>
            </w:pPr>
          </w:p>
          <w:p w:rsidR="000B5322" w:rsidRPr="004E3AC2" w:rsidRDefault="000B5322" w:rsidP="00437113">
            <w:pPr>
              <w:jc w:val="right"/>
            </w:pPr>
            <w:r>
              <w:t>Entrada</w:t>
            </w:r>
          </w:p>
        </w:tc>
        <w:tc>
          <w:tcPr>
            <w:tcW w:w="7793" w:type="dxa"/>
          </w:tcPr>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sidRPr="00437113">
              <w:rPr>
                <w:rFonts w:ascii="Courier New" w:hAnsi="Courier New" w:cs="Courier New"/>
                <w:sz w:val="20"/>
              </w:rPr>
              <w:t>2</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3</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20</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44</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10</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4</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5</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10</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46</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18</w:t>
            </w:r>
          </w:p>
          <w:p w:rsidR="000B5322" w:rsidRPr="00BE2357"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sz w:val="20"/>
              </w:rPr>
              <w:t>6</w:t>
            </w:r>
          </w:p>
        </w:tc>
      </w:tr>
      <w:tr w:rsidR="000B5322" w:rsidTr="0043711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92CDDC" w:themeFill="accent5" w:themeFillTint="99"/>
            <w:vAlign w:val="center"/>
          </w:tcPr>
          <w:p w:rsidR="000B5322" w:rsidRPr="004E3AC2" w:rsidRDefault="000B5322" w:rsidP="00437113">
            <w:pPr>
              <w:jc w:val="right"/>
            </w:pPr>
            <w:r w:rsidRPr="004E3AC2">
              <w:t>Archivo de Salida</w:t>
            </w:r>
          </w:p>
        </w:tc>
        <w:tc>
          <w:tcPr>
            <w:tcW w:w="7793" w:type="dxa"/>
            <w:vAlign w:val="center"/>
          </w:tcPr>
          <w:p w:rsidR="000B5322" w:rsidRPr="00437113" w:rsidRDefault="000B5322" w:rsidP="00437113">
            <w:pPr>
              <w:jc w:val="right"/>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437113">
              <w:rPr>
                <w:i/>
              </w:rPr>
              <w:t>02_</w:t>
            </w:r>
            <w:r w:rsidR="00211A4A">
              <w:rPr>
                <w:i/>
              </w:rPr>
              <w:t>CONSIGNA_</w:t>
            </w:r>
            <w:r w:rsidRPr="00437113">
              <w:rPr>
                <w:i/>
              </w:rPr>
              <w:t>do</w:t>
            </w:r>
            <w:r>
              <w:rPr>
                <w:i/>
              </w:rPr>
              <w:t>s_vendedoras_no_hay_ganadoras.out</w:t>
            </w:r>
          </w:p>
        </w:tc>
      </w:tr>
      <w:tr w:rsidR="000B5322" w:rsidTr="006B0422">
        <w:trPr>
          <w:trHeight w:val="454"/>
        </w:trPr>
        <w:tc>
          <w:tcPr>
            <w:cnfStyle w:val="001000000000" w:firstRow="0" w:lastRow="0" w:firstColumn="1" w:lastColumn="0" w:oddVBand="0" w:evenVBand="0" w:oddHBand="0" w:evenHBand="0" w:firstRowFirstColumn="0" w:firstRowLastColumn="0" w:lastRowFirstColumn="0" w:lastRowLastColumn="0"/>
            <w:tcW w:w="2093" w:type="dxa"/>
            <w:vAlign w:val="center"/>
          </w:tcPr>
          <w:p w:rsidR="000B5322" w:rsidRDefault="000B5322" w:rsidP="00437113">
            <w:pPr>
              <w:jc w:val="right"/>
              <w:rPr>
                <w:b w:val="0"/>
              </w:rPr>
            </w:pPr>
            <w:r w:rsidRPr="004E3AC2">
              <w:t>Salida (esperada)</w:t>
            </w:r>
          </w:p>
        </w:tc>
        <w:tc>
          <w:tcPr>
            <w:tcW w:w="7793" w:type="dxa"/>
          </w:tcPr>
          <w:p w:rsidR="000B5322" w:rsidRPr="00BE2357" w:rsidRDefault="000B5322" w:rsidP="000B532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sz w:val="20"/>
              </w:rPr>
              <w:t>NO HAY GANADORAS</w:t>
            </w:r>
          </w:p>
        </w:tc>
      </w:tr>
    </w:tbl>
    <w:p w:rsidR="000B5322" w:rsidRDefault="000B5322" w:rsidP="00CE1120">
      <w:pPr>
        <w:rPr>
          <w:b/>
        </w:rPr>
      </w:pPr>
    </w:p>
    <w:p w:rsidR="000B5322" w:rsidRDefault="000B5322">
      <w:pPr>
        <w:rPr>
          <w:b/>
        </w:rPr>
      </w:pPr>
      <w:r>
        <w:rPr>
          <w:b/>
        </w:rPr>
        <w:br w:type="page"/>
      </w:r>
    </w:p>
    <w:tbl>
      <w:tblPr>
        <w:tblStyle w:val="Sombreadomedio2-nfasis5"/>
        <w:tblW w:w="0" w:type="auto"/>
        <w:tblLook w:val="04A0" w:firstRow="1" w:lastRow="0" w:firstColumn="1" w:lastColumn="0" w:noHBand="0" w:noVBand="1"/>
      </w:tblPr>
      <w:tblGrid>
        <w:gridCol w:w="2093"/>
        <w:gridCol w:w="7793"/>
      </w:tblGrid>
      <w:tr w:rsidR="000B5322" w:rsidTr="00437113">
        <w:trPr>
          <w:cnfStyle w:val="100000000000" w:firstRow="1" w:lastRow="0" w:firstColumn="0" w:lastColumn="0" w:oddVBand="0" w:evenVBand="0" w:oddHBand="0" w:evenHBand="0" w:firstRowFirstColumn="0" w:firstRowLastColumn="0" w:lastRowFirstColumn="0" w:lastRowLastColumn="0"/>
          <w:trHeight w:val="381"/>
        </w:trPr>
        <w:tc>
          <w:tcPr>
            <w:cnfStyle w:val="001000000100" w:firstRow="0" w:lastRow="0" w:firstColumn="1" w:lastColumn="0" w:oddVBand="0" w:evenVBand="0" w:oddHBand="0" w:evenHBand="0" w:firstRowFirstColumn="1" w:firstRowLastColumn="0" w:lastRowFirstColumn="0" w:lastRowLastColumn="0"/>
            <w:tcW w:w="2093" w:type="dxa"/>
            <w:vAlign w:val="center"/>
          </w:tcPr>
          <w:p w:rsidR="000B5322" w:rsidRPr="004E3AC2" w:rsidRDefault="000B5322" w:rsidP="00437113">
            <w:pPr>
              <w:jc w:val="center"/>
            </w:pPr>
            <w:r w:rsidRPr="004E3AC2">
              <w:lastRenderedPageBreak/>
              <w:t>Caso de Prueba</w:t>
            </w:r>
          </w:p>
        </w:tc>
        <w:tc>
          <w:tcPr>
            <w:tcW w:w="7793" w:type="dxa"/>
            <w:vAlign w:val="center"/>
          </w:tcPr>
          <w:p w:rsidR="000B5322" w:rsidRPr="004E3AC2" w:rsidRDefault="000B5322" w:rsidP="000B5322">
            <w:pPr>
              <w:jc w:val="right"/>
              <w:cnfStyle w:val="100000000000" w:firstRow="1" w:lastRow="0" w:firstColumn="0" w:lastColumn="0" w:oddVBand="0" w:evenVBand="0" w:oddHBand="0" w:evenHBand="0" w:firstRowFirstColumn="0" w:firstRowLastColumn="0" w:lastRowFirstColumn="0" w:lastRowLastColumn="0"/>
            </w:pPr>
            <w:r>
              <w:t>04</w:t>
            </w:r>
          </w:p>
        </w:tc>
      </w:tr>
      <w:tr w:rsidR="000B5322" w:rsidTr="00437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6" w:type="dxa"/>
            <w:gridSpan w:val="2"/>
          </w:tcPr>
          <w:p w:rsidR="000B5322" w:rsidRPr="00643010" w:rsidRDefault="000B5322" w:rsidP="00437113"/>
        </w:tc>
      </w:tr>
      <w:tr w:rsidR="000B5322" w:rsidTr="00437113">
        <w:trPr>
          <w:trHeight w:val="454"/>
        </w:trPr>
        <w:tc>
          <w:tcPr>
            <w:cnfStyle w:val="001000000000" w:firstRow="0" w:lastRow="0" w:firstColumn="1" w:lastColumn="0" w:oddVBand="0" w:evenVBand="0" w:oddHBand="0" w:evenHBand="0" w:firstRowFirstColumn="0" w:firstRowLastColumn="0" w:lastRowFirstColumn="0" w:lastRowLastColumn="0"/>
            <w:tcW w:w="2093" w:type="dxa"/>
            <w:vAlign w:val="center"/>
          </w:tcPr>
          <w:p w:rsidR="000B5322" w:rsidRPr="004E3AC2" w:rsidRDefault="000B5322" w:rsidP="00437113">
            <w:pPr>
              <w:jc w:val="right"/>
            </w:pPr>
            <w:r w:rsidRPr="004E3AC2">
              <w:t>Nombre</w:t>
            </w:r>
          </w:p>
        </w:tc>
        <w:tc>
          <w:tcPr>
            <w:tcW w:w="7793" w:type="dxa"/>
            <w:vAlign w:val="center"/>
          </w:tcPr>
          <w:p w:rsidR="000B5322" w:rsidRPr="00211A4A" w:rsidRDefault="00211A4A" w:rsidP="00211A4A">
            <w:pPr>
              <w:cnfStyle w:val="000000000000" w:firstRow="0" w:lastRow="0" w:firstColumn="0" w:lastColumn="0" w:oddVBand="0" w:evenVBand="0" w:oddHBand="0" w:evenHBand="0" w:firstRowFirstColumn="0" w:firstRowLastColumn="0" w:lastRowFirstColumn="0" w:lastRowLastColumn="0"/>
              <w:rPr>
                <w:b/>
              </w:rPr>
            </w:pPr>
            <w:r w:rsidRPr="00211A4A">
              <w:t>0</w:t>
            </w:r>
            <w:r w:rsidRPr="00211A4A">
              <w:t>3</w:t>
            </w:r>
            <w:r w:rsidRPr="00211A4A">
              <w:t>_una_vendedora_no_hay_ganadoras.in</w:t>
            </w:r>
          </w:p>
        </w:tc>
      </w:tr>
      <w:tr w:rsidR="000B5322" w:rsidTr="0043711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92CDDC" w:themeFill="accent5" w:themeFillTint="99"/>
            <w:vAlign w:val="center"/>
          </w:tcPr>
          <w:p w:rsidR="000B5322" w:rsidRPr="004E3AC2" w:rsidRDefault="000B5322" w:rsidP="00437113">
            <w:pPr>
              <w:jc w:val="right"/>
            </w:pPr>
            <w:r w:rsidRPr="004E3AC2">
              <w:t>Tipo</w:t>
            </w:r>
          </w:p>
        </w:tc>
        <w:tc>
          <w:tcPr>
            <w:tcW w:w="7793" w:type="dxa"/>
            <w:vAlign w:val="center"/>
          </w:tcPr>
          <w:p w:rsidR="000B5322" w:rsidRPr="00643010" w:rsidRDefault="000B5322" w:rsidP="00437113">
            <w:pPr>
              <w:cnfStyle w:val="000000100000" w:firstRow="0" w:lastRow="0" w:firstColumn="0" w:lastColumn="0" w:oddVBand="0" w:evenVBand="0" w:oddHBand="1" w:evenHBand="0" w:firstRowFirstColumn="0" w:firstRowLastColumn="0" w:lastRowFirstColumn="0" w:lastRowLastColumn="0"/>
            </w:pPr>
            <w:r>
              <w:t>Derivada del análisis.</w:t>
            </w:r>
          </w:p>
        </w:tc>
      </w:tr>
      <w:tr w:rsidR="000B5322" w:rsidTr="00437113">
        <w:trPr>
          <w:trHeight w:val="124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0B5322" w:rsidRPr="004E3AC2" w:rsidRDefault="000B5322" w:rsidP="00437113">
            <w:pPr>
              <w:jc w:val="right"/>
            </w:pPr>
            <w:r w:rsidRPr="004E3AC2">
              <w:t>Descripción</w:t>
            </w:r>
          </w:p>
        </w:tc>
        <w:tc>
          <w:tcPr>
            <w:tcW w:w="7793" w:type="dxa"/>
            <w:vAlign w:val="center"/>
          </w:tcPr>
          <w:p w:rsidR="000B5322" w:rsidRPr="000B5322" w:rsidRDefault="000B5322" w:rsidP="000B5322">
            <w:pPr>
              <w:jc w:val="both"/>
              <w:cnfStyle w:val="000000000000" w:firstRow="0" w:lastRow="0" w:firstColumn="0" w:lastColumn="0" w:oddVBand="0" w:evenVBand="0" w:oddHBand="0" w:evenHBand="0" w:firstRowFirstColumn="0" w:firstRowLastColumn="0" w:lastRowFirstColumn="0" w:lastRowLastColumn="0"/>
              <w:rPr>
                <w:b/>
              </w:rPr>
            </w:pPr>
            <w:r w:rsidRPr="00712B5D">
              <w:t xml:space="preserve">Se intenta probar una situación en la que el archivo de entrada contiene la información de </w:t>
            </w:r>
            <w:r>
              <w:t>una</w:t>
            </w:r>
            <w:r w:rsidRPr="00712B5D">
              <w:t xml:space="preserve"> vendedora </w:t>
            </w:r>
            <w:r>
              <w:t>pero no cumple con la cantidad mínima de ventas para competir por el premio, de manera que no haya ganadoras.</w:t>
            </w:r>
          </w:p>
        </w:tc>
      </w:tr>
      <w:tr w:rsidR="000B5322" w:rsidTr="0043711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92CDDC" w:themeFill="accent5" w:themeFillTint="99"/>
            <w:vAlign w:val="center"/>
          </w:tcPr>
          <w:p w:rsidR="000B5322" w:rsidRPr="004E3AC2" w:rsidRDefault="000B5322" w:rsidP="00437113">
            <w:pPr>
              <w:jc w:val="right"/>
            </w:pPr>
            <w:r w:rsidRPr="004E3AC2">
              <w:t>Archivo de Entrada</w:t>
            </w:r>
          </w:p>
        </w:tc>
        <w:tc>
          <w:tcPr>
            <w:tcW w:w="7793" w:type="dxa"/>
            <w:vAlign w:val="center"/>
          </w:tcPr>
          <w:p w:rsidR="000B5322" w:rsidRPr="000B5322" w:rsidRDefault="000B5322" w:rsidP="00437113">
            <w:pPr>
              <w:jc w:val="right"/>
              <w:cnfStyle w:val="000000100000" w:firstRow="0" w:lastRow="0" w:firstColumn="0" w:lastColumn="0" w:oddVBand="0" w:evenVBand="0" w:oddHBand="1" w:evenHBand="0" w:firstRowFirstColumn="0" w:firstRowLastColumn="0" w:lastRowFirstColumn="0" w:lastRowLastColumn="0"/>
              <w:rPr>
                <w:rFonts w:ascii="Courier New" w:hAnsi="Courier New" w:cs="Courier New"/>
                <w:i/>
                <w:sz w:val="20"/>
              </w:rPr>
            </w:pPr>
            <w:r w:rsidRPr="000B5322">
              <w:rPr>
                <w:i/>
              </w:rPr>
              <w:t>03_una_vendedora_no_hay_ganadoras.in</w:t>
            </w:r>
          </w:p>
        </w:tc>
      </w:tr>
      <w:tr w:rsidR="000B5322" w:rsidTr="00437113">
        <w:tc>
          <w:tcPr>
            <w:cnfStyle w:val="001000000000" w:firstRow="0" w:lastRow="0" w:firstColumn="1" w:lastColumn="0" w:oddVBand="0" w:evenVBand="0" w:oddHBand="0" w:evenHBand="0" w:firstRowFirstColumn="0" w:firstRowLastColumn="0" w:lastRowFirstColumn="0" w:lastRowLastColumn="0"/>
            <w:tcW w:w="2093" w:type="dxa"/>
            <w:vAlign w:val="center"/>
          </w:tcPr>
          <w:p w:rsidR="000B5322" w:rsidRDefault="000B5322" w:rsidP="00437113">
            <w:pPr>
              <w:jc w:val="right"/>
            </w:pPr>
          </w:p>
          <w:p w:rsidR="000B5322" w:rsidRPr="004E3AC2" w:rsidRDefault="000B5322" w:rsidP="00437113">
            <w:pPr>
              <w:jc w:val="right"/>
            </w:pPr>
            <w:r>
              <w:t>Entrada</w:t>
            </w:r>
          </w:p>
        </w:tc>
        <w:tc>
          <w:tcPr>
            <w:tcW w:w="7793" w:type="dxa"/>
          </w:tcPr>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1</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5</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45</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100</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25</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2</w:t>
            </w:r>
          </w:p>
          <w:p w:rsid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55</w:t>
            </w:r>
          </w:p>
          <w:p w:rsidR="000B5322" w:rsidRPr="000B5322"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7</w:t>
            </w:r>
          </w:p>
        </w:tc>
      </w:tr>
      <w:tr w:rsidR="000B5322" w:rsidTr="0043711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92CDDC" w:themeFill="accent5" w:themeFillTint="99"/>
            <w:vAlign w:val="center"/>
          </w:tcPr>
          <w:p w:rsidR="000B5322" w:rsidRPr="004E3AC2" w:rsidRDefault="000B5322" w:rsidP="00437113">
            <w:pPr>
              <w:jc w:val="right"/>
            </w:pPr>
            <w:r w:rsidRPr="004E3AC2">
              <w:t>Archivo de Salida</w:t>
            </w:r>
          </w:p>
        </w:tc>
        <w:tc>
          <w:tcPr>
            <w:tcW w:w="7793" w:type="dxa"/>
            <w:vAlign w:val="center"/>
          </w:tcPr>
          <w:p w:rsidR="000B5322" w:rsidRPr="00437113" w:rsidRDefault="000B5322" w:rsidP="00437113">
            <w:pPr>
              <w:jc w:val="right"/>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437113">
              <w:rPr>
                <w:i/>
              </w:rPr>
              <w:t>03_u</w:t>
            </w:r>
            <w:r>
              <w:rPr>
                <w:i/>
              </w:rPr>
              <w:t>na_vendedora_no_hay_ganadoras.out</w:t>
            </w:r>
          </w:p>
        </w:tc>
      </w:tr>
      <w:tr w:rsidR="000B5322" w:rsidTr="006B0422">
        <w:trPr>
          <w:trHeight w:val="454"/>
        </w:trPr>
        <w:tc>
          <w:tcPr>
            <w:cnfStyle w:val="001000000000" w:firstRow="0" w:lastRow="0" w:firstColumn="1" w:lastColumn="0" w:oddVBand="0" w:evenVBand="0" w:oddHBand="0" w:evenHBand="0" w:firstRowFirstColumn="0" w:firstRowLastColumn="0" w:lastRowFirstColumn="0" w:lastRowLastColumn="0"/>
            <w:tcW w:w="2093" w:type="dxa"/>
            <w:vAlign w:val="center"/>
          </w:tcPr>
          <w:p w:rsidR="000B5322" w:rsidRDefault="000B5322" w:rsidP="00437113">
            <w:pPr>
              <w:jc w:val="right"/>
              <w:rPr>
                <w:b w:val="0"/>
              </w:rPr>
            </w:pPr>
            <w:r w:rsidRPr="004E3AC2">
              <w:t>Salida (esperada)</w:t>
            </w:r>
          </w:p>
        </w:tc>
        <w:tc>
          <w:tcPr>
            <w:tcW w:w="7793" w:type="dxa"/>
          </w:tcPr>
          <w:p w:rsidR="000B5322" w:rsidRPr="00BE2357" w:rsidRDefault="000B53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sz w:val="20"/>
              </w:rPr>
              <w:t>NO HAY GANADORAS</w:t>
            </w:r>
          </w:p>
        </w:tc>
      </w:tr>
    </w:tbl>
    <w:p w:rsidR="000B5322" w:rsidRDefault="000B5322" w:rsidP="00E903EA">
      <w:pPr>
        <w:rPr>
          <w:b/>
        </w:rPr>
      </w:pPr>
    </w:p>
    <w:p w:rsidR="00497618" w:rsidRDefault="00497618" w:rsidP="00497618">
      <w:pPr>
        <w:rPr>
          <w:b/>
        </w:rPr>
      </w:pPr>
    </w:p>
    <w:p w:rsidR="00497618" w:rsidRDefault="00497618">
      <w:pPr>
        <w:rPr>
          <w:b/>
        </w:rPr>
      </w:pPr>
      <w:r>
        <w:rPr>
          <w:b/>
        </w:rPr>
        <w:br w:type="page"/>
      </w:r>
    </w:p>
    <w:tbl>
      <w:tblPr>
        <w:tblStyle w:val="Sombreadomedio2-nfasis5"/>
        <w:tblW w:w="0" w:type="auto"/>
        <w:tblLook w:val="04A0" w:firstRow="1" w:lastRow="0" w:firstColumn="1" w:lastColumn="0" w:noHBand="0" w:noVBand="1"/>
      </w:tblPr>
      <w:tblGrid>
        <w:gridCol w:w="2093"/>
        <w:gridCol w:w="7793"/>
      </w:tblGrid>
      <w:tr w:rsidR="00497618" w:rsidTr="00437113">
        <w:trPr>
          <w:cnfStyle w:val="100000000000" w:firstRow="1" w:lastRow="0" w:firstColumn="0" w:lastColumn="0" w:oddVBand="0" w:evenVBand="0" w:oddHBand="0" w:evenHBand="0" w:firstRowFirstColumn="0" w:firstRowLastColumn="0" w:lastRowFirstColumn="0" w:lastRowLastColumn="0"/>
          <w:trHeight w:val="381"/>
        </w:trPr>
        <w:tc>
          <w:tcPr>
            <w:cnfStyle w:val="001000000100" w:firstRow="0" w:lastRow="0" w:firstColumn="1" w:lastColumn="0" w:oddVBand="0" w:evenVBand="0" w:oddHBand="0" w:evenHBand="0" w:firstRowFirstColumn="1" w:firstRowLastColumn="0" w:lastRowFirstColumn="0" w:lastRowLastColumn="0"/>
            <w:tcW w:w="2093" w:type="dxa"/>
            <w:vAlign w:val="center"/>
          </w:tcPr>
          <w:p w:rsidR="00497618" w:rsidRPr="004E3AC2" w:rsidRDefault="00497618" w:rsidP="00437113">
            <w:pPr>
              <w:jc w:val="center"/>
            </w:pPr>
            <w:r w:rsidRPr="004E3AC2">
              <w:lastRenderedPageBreak/>
              <w:t>Caso de Prueba</w:t>
            </w:r>
          </w:p>
        </w:tc>
        <w:tc>
          <w:tcPr>
            <w:tcW w:w="7793" w:type="dxa"/>
            <w:vAlign w:val="center"/>
          </w:tcPr>
          <w:p w:rsidR="00497618" w:rsidRPr="004E3AC2" w:rsidRDefault="00497618" w:rsidP="00437113">
            <w:pPr>
              <w:jc w:val="right"/>
              <w:cnfStyle w:val="100000000000" w:firstRow="1" w:lastRow="0" w:firstColumn="0" w:lastColumn="0" w:oddVBand="0" w:evenVBand="0" w:oddHBand="0" w:evenHBand="0" w:firstRowFirstColumn="0" w:firstRowLastColumn="0" w:lastRowFirstColumn="0" w:lastRowLastColumn="0"/>
            </w:pPr>
            <w:r>
              <w:t>05</w:t>
            </w:r>
          </w:p>
        </w:tc>
      </w:tr>
      <w:tr w:rsidR="00497618" w:rsidTr="00437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6" w:type="dxa"/>
            <w:gridSpan w:val="2"/>
          </w:tcPr>
          <w:p w:rsidR="00497618" w:rsidRPr="00643010" w:rsidRDefault="00497618" w:rsidP="00437113"/>
        </w:tc>
      </w:tr>
      <w:tr w:rsidR="00497618" w:rsidTr="00437113">
        <w:trPr>
          <w:trHeight w:val="454"/>
        </w:trPr>
        <w:tc>
          <w:tcPr>
            <w:cnfStyle w:val="001000000000" w:firstRow="0" w:lastRow="0" w:firstColumn="1" w:lastColumn="0" w:oddVBand="0" w:evenVBand="0" w:oddHBand="0" w:evenHBand="0" w:firstRowFirstColumn="0" w:firstRowLastColumn="0" w:lastRowFirstColumn="0" w:lastRowLastColumn="0"/>
            <w:tcW w:w="2093" w:type="dxa"/>
            <w:vAlign w:val="center"/>
          </w:tcPr>
          <w:p w:rsidR="00497618" w:rsidRPr="004E3AC2" w:rsidRDefault="00497618" w:rsidP="00437113">
            <w:pPr>
              <w:jc w:val="right"/>
            </w:pPr>
            <w:r w:rsidRPr="004E3AC2">
              <w:t>Nombre</w:t>
            </w:r>
          </w:p>
        </w:tc>
        <w:tc>
          <w:tcPr>
            <w:tcW w:w="7793" w:type="dxa"/>
            <w:vAlign w:val="center"/>
          </w:tcPr>
          <w:p w:rsidR="00497618" w:rsidRPr="00211A4A" w:rsidRDefault="00211A4A" w:rsidP="00437113">
            <w:pPr>
              <w:cnfStyle w:val="000000000000" w:firstRow="0" w:lastRow="0" w:firstColumn="0" w:lastColumn="0" w:oddVBand="0" w:evenVBand="0" w:oddHBand="0" w:evenHBand="0" w:firstRowFirstColumn="0" w:firstRowLastColumn="0" w:lastRowFirstColumn="0" w:lastRowLastColumn="0"/>
              <w:rPr>
                <w:b/>
              </w:rPr>
            </w:pPr>
            <w:r w:rsidRPr="00211A4A">
              <w:t>04_dos_vendedoras_todas_las_ventas_en_cero</w:t>
            </w:r>
            <w:r w:rsidRPr="00211A4A">
              <w:t>.in</w:t>
            </w:r>
          </w:p>
        </w:tc>
      </w:tr>
      <w:tr w:rsidR="00497618" w:rsidTr="0043711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92CDDC" w:themeFill="accent5" w:themeFillTint="99"/>
            <w:vAlign w:val="center"/>
          </w:tcPr>
          <w:p w:rsidR="00497618" w:rsidRPr="004E3AC2" w:rsidRDefault="00497618" w:rsidP="00437113">
            <w:pPr>
              <w:jc w:val="right"/>
            </w:pPr>
            <w:r w:rsidRPr="004E3AC2">
              <w:t>Tipo</w:t>
            </w:r>
          </w:p>
        </w:tc>
        <w:tc>
          <w:tcPr>
            <w:tcW w:w="7793" w:type="dxa"/>
            <w:vAlign w:val="center"/>
          </w:tcPr>
          <w:p w:rsidR="00497618" w:rsidRPr="00643010" w:rsidRDefault="00497618" w:rsidP="00437113">
            <w:pPr>
              <w:cnfStyle w:val="000000100000" w:firstRow="0" w:lastRow="0" w:firstColumn="0" w:lastColumn="0" w:oddVBand="0" w:evenVBand="0" w:oddHBand="1" w:evenHBand="0" w:firstRowFirstColumn="0" w:firstRowLastColumn="0" w:lastRowFirstColumn="0" w:lastRowLastColumn="0"/>
            </w:pPr>
            <w:r>
              <w:t>Derivada del análisis.</w:t>
            </w:r>
          </w:p>
        </w:tc>
      </w:tr>
      <w:tr w:rsidR="00497618" w:rsidTr="006B0422">
        <w:trPr>
          <w:trHeight w:val="158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497618" w:rsidRPr="004E3AC2" w:rsidRDefault="00497618" w:rsidP="00437113">
            <w:pPr>
              <w:jc w:val="right"/>
            </w:pPr>
            <w:r w:rsidRPr="004E3AC2">
              <w:t>Descripción</w:t>
            </w:r>
          </w:p>
        </w:tc>
        <w:tc>
          <w:tcPr>
            <w:tcW w:w="7793" w:type="dxa"/>
            <w:vAlign w:val="center"/>
          </w:tcPr>
          <w:p w:rsidR="00497618" w:rsidRPr="000B5322" w:rsidRDefault="00497618" w:rsidP="00437113">
            <w:pPr>
              <w:jc w:val="both"/>
              <w:cnfStyle w:val="000000000000" w:firstRow="0" w:lastRow="0" w:firstColumn="0" w:lastColumn="0" w:oddVBand="0" w:evenVBand="0" w:oddHBand="0" w:evenHBand="0" w:firstRowFirstColumn="0" w:firstRowLastColumn="0" w:lastRowFirstColumn="0" w:lastRowLastColumn="0"/>
              <w:rPr>
                <w:b/>
              </w:rPr>
            </w:pPr>
            <w:r w:rsidRPr="00712B5D">
              <w:t xml:space="preserve">Se intenta probar una situación en la que el archivo de entrada contiene la información de </w:t>
            </w:r>
            <w:r>
              <w:t>varias</w:t>
            </w:r>
            <w:r w:rsidRPr="00712B5D">
              <w:t xml:space="preserve"> vendedora</w:t>
            </w:r>
            <w:r>
              <w:t>s</w:t>
            </w:r>
            <w:r w:rsidRPr="00712B5D">
              <w:t xml:space="preserve"> </w:t>
            </w:r>
            <w:r>
              <w:t>que cumplen con la cantidad mínima de ventas para competir por el premio, pero todas las ventas son de valor nulo (0) para todas las vendedoras. El valor cero no debería traer problemas durante la ejecución del programa y no debería haber ganadoras.</w:t>
            </w:r>
          </w:p>
        </w:tc>
      </w:tr>
      <w:tr w:rsidR="00497618" w:rsidTr="0043711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92CDDC" w:themeFill="accent5" w:themeFillTint="99"/>
            <w:vAlign w:val="center"/>
          </w:tcPr>
          <w:p w:rsidR="00497618" w:rsidRPr="004E3AC2" w:rsidRDefault="00497618" w:rsidP="00437113">
            <w:pPr>
              <w:jc w:val="right"/>
            </w:pPr>
            <w:r w:rsidRPr="004E3AC2">
              <w:t>Archivo de Entrada</w:t>
            </w:r>
          </w:p>
        </w:tc>
        <w:tc>
          <w:tcPr>
            <w:tcW w:w="7793" w:type="dxa"/>
            <w:vAlign w:val="center"/>
          </w:tcPr>
          <w:p w:rsidR="00497618" w:rsidRPr="000B5322" w:rsidRDefault="00497618" w:rsidP="00211A4A">
            <w:pPr>
              <w:jc w:val="right"/>
              <w:cnfStyle w:val="000000100000" w:firstRow="0" w:lastRow="0" w:firstColumn="0" w:lastColumn="0" w:oddVBand="0" w:evenVBand="0" w:oddHBand="1" w:evenHBand="0" w:firstRowFirstColumn="0" w:firstRowLastColumn="0" w:lastRowFirstColumn="0" w:lastRowLastColumn="0"/>
              <w:rPr>
                <w:rFonts w:ascii="Courier New" w:hAnsi="Courier New" w:cs="Courier New"/>
                <w:i/>
                <w:sz w:val="20"/>
              </w:rPr>
            </w:pPr>
            <w:r>
              <w:rPr>
                <w:i/>
              </w:rPr>
              <w:t>04_dos_vendedoras_todas_las_ventas_en_cero</w:t>
            </w:r>
            <w:r w:rsidRPr="00437113">
              <w:rPr>
                <w:i/>
              </w:rPr>
              <w:t>.</w:t>
            </w:r>
            <w:r w:rsidR="00211A4A">
              <w:rPr>
                <w:i/>
              </w:rPr>
              <w:t>in</w:t>
            </w:r>
          </w:p>
        </w:tc>
      </w:tr>
      <w:tr w:rsidR="00497618" w:rsidTr="00437113">
        <w:tc>
          <w:tcPr>
            <w:cnfStyle w:val="001000000000" w:firstRow="0" w:lastRow="0" w:firstColumn="1" w:lastColumn="0" w:oddVBand="0" w:evenVBand="0" w:oddHBand="0" w:evenHBand="0" w:firstRowFirstColumn="0" w:firstRowLastColumn="0" w:lastRowFirstColumn="0" w:lastRowLastColumn="0"/>
            <w:tcW w:w="2093" w:type="dxa"/>
            <w:vAlign w:val="center"/>
          </w:tcPr>
          <w:p w:rsidR="00497618" w:rsidRDefault="00497618" w:rsidP="00437113">
            <w:pPr>
              <w:jc w:val="right"/>
            </w:pPr>
          </w:p>
          <w:p w:rsidR="00497618" w:rsidRPr="004E3AC2" w:rsidRDefault="00497618" w:rsidP="00437113">
            <w:pPr>
              <w:jc w:val="right"/>
            </w:pPr>
            <w:r>
              <w:t>Entrada</w:t>
            </w:r>
          </w:p>
        </w:tc>
        <w:tc>
          <w:tcPr>
            <w:tcW w:w="7793" w:type="dxa"/>
          </w:tcPr>
          <w:p w:rsidR="00497618" w:rsidRDefault="00497618" w:rsidP="004976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2</w:t>
            </w:r>
          </w:p>
          <w:p w:rsidR="00497618" w:rsidRDefault="00497618" w:rsidP="004976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2</w:t>
            </w:r>
          </w:p>
          <w:p w:rsidR="00497618" w:rsidRDefault="00497618" w:rsidP="004976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0</w:t>
            </w:r>
          </w:p>
          <w:p w:rsidR="00497618" w:rsidRDefault="00497618" w:rsidP="004976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0</w:t>
            </w:r>
          </w:p>
          <w:p w:rsidR="00497618" w:rsidRDefault="00497618" w:rsidP="004976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2</w:t>
            </w:r>
          </w:p>
          <w:p w:rsidR="00497618" w:rsidRDefault="00497618" w:rsidP="004976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0</w:t>
            </w:r>
          </w:p>
          <w:p w:rsidR="00497618" w:rsidRDefault="00497618" w:rsidP="004976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0</w:t>
            </w:r>
          </w:p>
          <w:p w:rsidR="00497618" w:rsidRPr="000B5322" w:rsidRDefault="00497618" w:rsidP="004976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2</w:t>
            </w:r>
          </w:p>
        </w:tc>
      </w:tr>
      <w:tr w:rsidR="00497618" w:rsidTr="0043711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92CDDC" w:themeFill="accent5" w:themeFillTint="99"/>
            <w:vAlign w:val="center"/>
          </w:tcPr>
          <w:p w:rsidR="00497618" w:rsidRPr="004E3AC2" w:rsidRDefault="00497618" w:rsidP="00437113">
            <w:pPr>
              <w:jc w:val="right"/>
            </w:pPr>
            <w:r w:rsidRPr="004E3AC2">
              <w:t>Archivo de Salida</w:t>
            </w:r>
          </w:p>
        </w:tc>
        <w:tc>
          <w:tcPr>
            <w:tcW w:w="7793" w:type="dxa"/>
            <w:vAlign w:val="center"/>
          </w:tcPr>
          <w:p w:rsidR="00497618" w:rsidRPr="00437113" w:rsidRDefault="00497618" w:rsidP="006B0422">
            <w:pPr>
              <w:jc w:val="right"/>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i/>
              </w:rPr>
              <w:t>04_dos_vendedoras_todas_las_ventas_en_cero</w:t>
            </w:r>
            <w:r w:rsidRPr="00437113">
              <w:rPr>
                <w:i/>
              </w:rPr>
              <w:t>.</w:t>
            </w:r>
            <w:r>
              <w:rPr>
                <w:i/>
              </w:rPr>
              <w:t>out</w:t>
            </w:r>
          </w:p>
        </w:tc>
      </w:tr>
      <w:tr w:rsidR="00497618" w:rsidTr="00437113">
        <w:trPr>
          <w:trHeight w:val="454"/>
        </w:trPr>
        <w:tc>
          <w:tcPr>
            <w:cnfStyle w:val="001000000000" w:firstRow="0" w:lastRow="0" w:firstColumn="1" w:lastColumn="0" w:oddVBand="0" w:evenVBand="0" w:oddHBand="0" w:evenHBand="0" w:firstRowFirstColumn="0" w:firstRowLastColumn="0" w:lastRowFirstColumn="0" w:lastRowLastColumn="0"/>
            <w:tcW w:w="2093" w:type="dxa"/>
            <w:vAlign w:val="center"/>
          </w:tcPr>
          <w:p w:rsidR="00497618" w:rsidRDefault="00497618" w:rsidP="00437113">
            <w:pPr>
              <w:jc w:val="right"/>
              <w:rPr>
                <w:b w:val="0"/>
              </w:rPr>
            </w:pPr>
            <w:r w:rsidRPr="004E3AC2">
              <w:t>Salida (esperada)</w:t>
            </w:r>
          </w:p>
        </w:tc>
        <w:tc>
          <w:tcPr>
            <w:tcW w:w="7793" w:type="dxa"/>
          </w:tcPr>
          <w:p w:rsidR="00497618" w:rsidRPr="00BE2357" w:rsidRDefault="00497618"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sz w:val="20"/>
              </w:rPr>
              <w:t>NO HAY GANADORAS</w:t>
            </w:r>
          </w:p>
        </w:tc>
      </w:tr>
    </w:tbl>
    <w:p w:rsidR="00497618" w:rsidRDefault="00497618" w:rsidP="00B3346D">
      <w:pPr>
        <w:rPr>
          <w:b/>
        </w:rPr>
      </w:pPr>
    </w:p>
    <w:p w:rsidR="00497618" w:rsidRDefault="00497618" w:rsidP="00B3346D">
      <w:pPr>
        <w:rPr>
          <w:b/>
        </w:rPr>
      </w:pPr>
    </w:p>
    <w:p w:rsidR="00497618" w:rsidRDefault="00497618">
      <w:pPr>
        <w:rPr>
          <w:b/>
        </w:rPr>
      </w:pPr>
      <w:r>
        <w:rPr>
          <w:b/>
        </w:rPr>
        <w:br w:type="page"/>
      </w:r>
    </w:p>
    <w:tbl>
      <w:tblPr>
        <w:tblStyle w:val="Sombreadomedio2-nfasis5"/>
        <w:tblW w:w="0" w:type="auto"/>
        <w:tblLook w:val="04A0" w:firstRow="1" w:lastRow="0" w:firstColumn="1" w:lastColumn="0" w:noHBand="0" w:noVBand="1"/>
      </w:tblPr>
      <w:tblGrid>
        <w:gridCol w:w="2093"/>
        <w:gridCol w:w="7869"/>
      </w:tblGrid>
      <w:tr w:rsidR="00497618" w:rsidTr="00437113">
        <w:trPr>
          <w:cnfStyle w:val="100000000000" w:firstRow="1" w:lastRow="0" w:firstColumn="0" w:lastColumn="0" w:oddVBand="0" w:evenVBand="0" w:oddHBand="0" w:evenHBand="0" w:firstRowFirstColumn="0" w:firstRowLastColumn="0" w:lastRowFirstColumn="0" w:lastRowLastColumn="0"/>
          <w:trHeight w:val="381"/>
        </w:trPr>
        <w:tc>
          <w:tcPr>
            <w:cnfStyle w:val="001000000100" w:firstRow="0" w:lastRow="0" w:firstColumn="1" w:lastColumn="0" w:oddVBand="0" w:evenVBand="0" w:oddHBand="0" w:evenHBand="0" w:firstRowFirstColumn="1" w:firstRowLastColumn="0" w:lastRowFirstColumn="0" w:lastRowLastColumn="0"/>
            <w:tcW w:w="2093" w:type="dxa"/>
            <w:vAlign w:val="center"/>
          </w:tcPr>
          <w:p w:rsidR="00497618" w:rsidRPr="004E3AC2" w:rsidRDefault="00497618" w:rsidP="00437113">
            <w:pPr>
              <w:jc w:val="center"/>
            </w:pPr>
            <w:bookmarkStart w:id="0" w:name="Caso6"/>
            <w:bookmarkEnd w:id="0"/>
            <w:r w:rsidRPr="004E3AC2">
              <w:lastRenderedPageBreak/>
              <w:t>Caso de Prueba</w:t>
            </w:r>
          </w:p>
        </w:tc>
        <w:tc>
          <w:tcPr>
            <w:tcW w:w="7793" w:type="dxa"/>
            <w:vAlign w:val="center"/>
          </w:tcPr>
          <w:p w:rsidR="00497618" w:rsidRPr="004E3AC2" w:rsidRDefault="00497618" w:rsidP="00437113">
            <w:pPr>
              <w:jc w:val="right"/>
              <w:cnfStyle w:val="100000000000" w:firstRow="1" w:lastRow="0" w:firstColumn="0" w:lastColumn="0" w:oddVBand="0" w:evenVBand="0" w:oddHBand="0" w:evenHBand="0" w:firstRowFirstColumn="0" w:firstRowLastColumn="0" w:lastRowFirstColumn="0" w:lastRowLastColumn="0"/>
            </w:pPr>
            <w:r>
              <w:t>06</w:t>
            </w:r>
          </w:p>
        </w:tc>
      </w:tr>
      <w:tr w:rsidR="00497618" w:rsidTr="00437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6" w:type="dxa"/>
            <w:gridSpan w:val="2"/>
          </w:tcPr>
          <w:p w:rsidR="00497618" w:rsidRPr="00643010" w:rsidRDefault="00497618" w:rsidP="00437113"/>
        </w:tc>
      </w:tr>
      <w:tr w:rsidR="00497618" w:rsidTr="00437113">
        <w:trPr>
          <w:trHeight w:val="454"/>
        </w:trPr>
        <w:tc>
          <w:tcPr>
            <w:cnfStyle w:val="001000000000" w:firstRow="0" w:lastRow="0" w:firstColumn="1" w:lastColumn="0" w:oddVBand="0" w:evenVBand="0" w:oddHBand="0" w:evenHBand="0" w:firstRowFirstColumn="0" w:firstRowLastColumn="0" w:lastRowFirstColumn="0" w:lastRowLastColumn="0"/>
            <w:tcW w:w="2093" w:type="dxa"/>
            <w:vAlign w:val="center"/>
          </w:tcPr>
          <w:p w:rsidR="00497618" w:rsidRPr="004E3AC2" w:rsidRDefault="00497618" w:rsidP="00437113">
            <w:pPr>
              <w:jc w:val="right"/>
            </w:pPr>
            <w:r w:rsidRPr="004E3AC2">
              <w:t>Nombre</w:t>
            </w:r>
          </w:p>
        </w:tc>
        <w:tc>
          <w:tcPr>
            <w:tcW w:w="7793" w:type="dxa"/>
            <w:vAlign w:val="center"/>
          </w:tcPr>
          <w:p w:rsidR="00497618" w:rsidRPr="00211A4A" w:rsidRDefault="00211A4A" w:rsidP="006B0422">
            <w:pPr>
              <w:cnfStyle w:val="000000000000" w:firstRow="0" w:lastRow="0" w:firstColumn="0" w:lastColumn="0" w:oddVBand="0" w:evenVBand="0" w:oddHBand="0" w:evenHBand="0" w:firstRowFirstColumn="0" w:firstRowLastColumn="0" w:lastRowFirstColumn="0" w:lastRowLastColumn="0"/>
              <w:rPr>
                <w:b/>
              </w:rPr>
            </w:pPr>
            <w:r w:rsidRPr="00211A4A">
              <w:t>05_</w:t>
            </w:r>
            <w:r w:rsidRPr="00211A4A">
              <w:t>FATIGA_</w:t>
            </w:r>
            <w:r w:rsidRPr="00211A4A">
              <w:t>100_vendedoras_1000_ventas_cada_una_no_se_puede_desempatar</w:t>
            </w:r>
          </w:p>
        </w:tc>
      </w:tr>
      <w:tr w:rsidR="00497618" w:rsidTr="0043711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92CDDC" w:themeFill="accent5" w:themeFillTint="99"/>
            <w:vAlign w:val="center"/>
          </w:tcPr>
          <w:p w:rsidR="00497618" w:rsidRPr="004E3AC2" w:rsidRDefault="00497618" w:rsidP="00437113">
            <w:pPr>
              <w:jc w:val="right"/>
            </w:pPr>
            <w:r w:rsidRPr="004E3AC2">
              <w:t>Tipo</w:t>
            </w:r>
          </w:p>
        </w:tc>
        <w:tc>
          <w:tcPr>
            <w:tcW w:w="7793" w:type="dxa"/>
            <w:vAlign w:val="center"/>
          </w:tcPr>
          <w:p w:rsidR="00497618" w:rsidRPr="00643010" w:rsidRDefault="009F0E08" w:rsidP="00437113">
            <w:pPr>
              <w:cnfStyle w:val="000000100000" w:firstRow="0" w:lastRow="0" w:firstColumn="0" w:lastColumn="0" w:oddVBand="0" w:evenVBand="0" w:oddHBand="1" w:evenHBand="0" w:firstRowFirstColumn="0" w:firstRowLastColumn="0" w:lastRowFirstColumn="0" w:lastRowLastColumn="0"/>
            </w:pPr>
            <w:r>
              <w:t>Fatiga.</w:t>
            </w:r>
          </w:p>
        </w:tc>
      </w:tr>
      <w:tr w:rsidR="00497618" w:rsidTr="006B0422">
        <w:trPr>
          <w:trHeight w:val="1928"/>
        </w:trPr>
        <w:tc>
          <w:tcPr>
            <w:cnfStyle w:val="001000000000" w:firstRow="0" w:lastRow="0" w:firstColumn="1" w:lastColumn="0" w:oddVBand="0" w:evenVBand="0" w:oddHBand="0" w:evenHBand="0" w:firstRowFirstColumn="0" w:firstRowLastColumn="0" w:lastRowFirstColumn="0" w:lastRowLastColumn="0"/>
            <w:tcW w:w="2093" w:type="dxa"/>
            <w:vAlign w:val="center"/>
          </w:tcPr>
          <w:p w:rsidR="00497618" w:rsidRPr="004E3AC2" w:rsidRDefault="00497618" w:rsidP="00437113">
            <w:pPr>
              <w:jc w:val="right"/>
            </w:pPr>
            <w:r w:rsidRPr="004E3AC2">
              <w:t>Descripción</w:t>
            </w:r>
          </w:p>
        </w:tc>
        <w:tc>
          <w:tcPr>
            <w:tcW w:w="7793" w:type="dxa"/>
            <w:vAlign w:val="center"/>
          </w:tcPr>
          <w:p w:rsidR="00497618" w:rsidRPr="000B5322" w:rsidRDefault="00497618" w:rsidP="006B0422">
            <w:pPr>
              <w:jc w:val="both"/>
              <w:cnfStyle w:val="000000000000" w:firstRow="0" w:lastRow="0" w:firstColumn="0" w:lastColumn="0" w:oddVBand="0" w:evenVBand="0" w:oddHBand="0" w:evenHBand="0" w:firstRowFirstColumn="0" w:firstRowLastColumn="0" w:lastRowFirstColumn="0" w:lastRowLastColumn="0"/>
              <w:rPr>
                <w:b/>
              </w:rPr>
            </w:pPr>
            <w:r w:rsidRPr="00712B5D">
              <w:t>Se intenta probar una situación en la que el archivo de entrada contiene la información de</w:t>
            </w:r>
            <w:r w:rsidR="005C7668">
              <w:t xml:space="preserve">l máximo número de </w:t>
            </w:r>
            <w:r w:rsidRPr="00712B5D">
              <w:t>vendedora</w:t>
            </w:r>
            <w:r>
              <w:t>s</w:t>
            </w:r>
            <w:r w:rsidR="005C7668">
              <w:t xml:space="preserve"> (C = 100)</w:t>
            </w:r>
            <w:r w:rsidRPr="00712B5D">
              <w:t xml:space="preserve"> </w:t>
            </w:r>
            <w:r>
              <w:t xml:space="preserve">que cumplen con la cantidad </w:t>
            </w:r>
            <w:r w:rsidR="005C7668">
              <w:t>máxima</w:t>
            </w:r>
            <w:r>
              <w:t xml:space="preserve"> de ventas </w:t>
            </w:r>
            <w:r w:rsidR="005C7668">
              <w:t xml:space="preserve"> (V</w:t>
            </w:r>
            <w:r w:rsidR="005C7668" w:rsidRPr="006B0422">
              <w:rPr>
                <w:vertAlign w:val="subscript"/>
              </w:rPr>
              <w:t>i</w:t>
            </w:r>
            <w:r w:rsidR="005C7668">
              <w:t xml:space="preserve"> = 1000) </w:t>
            </w:r>
            <w:r>
              <w:t xml:space="preserve">para competir por el premio. La cantidad </w:t>
            </w:r>
            <w:r w:rsidR="005C7668">
              <w:t>requerida de ventas coincide con el máximo posible (N = 1000)</w:t>
            </w:r>
            <w:r>
              <w:t xml:space="preserve">. Los </w:t>
            </w:r>
            <w:r w:rsidR="005C7668">
              <w:t>importes</w:t>
            </w:r>
            <w:r>
              <w:t xml:space="preserve"> de cada </w:t>
            </w:r>
            <w:r w:rsidR="005C7668">
              <w:t>venta oscilan entre  0 y</w:t>
            </w:r>
            <w:r>
              <w:t xml:space="preserve"> 5000</w:t>
            </w:r>
            <w:r w:rsidR="005C7668">
              <w:t xml:space="preserve"> (no incluidos), y son sucesivos e iguales para cada vendedora haciendo imposible el desempate entre alguna de ellas</w:t>
            </w:r>
            <w:r>
              <w:t xml:space="preserve">. </w:t>
            </w:r>
          </w:p>
        </w:tc>
      </w:tr>
      <w:tr w:rsidR="00497618" w:rsidTr="0043711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92CDDC" w:themeFill="accent5" w:themeFillTint="99"/>
            <w:vAlign w:val="center"/>
          </w:tcPr>
          <w:p w:rsidR="00497618" w:rsidRPr="004E3AC2" w:rsidRDefault="00497618" w:rsidP="00437113">
            <w:pPr>
              <w:jc w:val="right"/>
            </w:pPr>
            <w:r w:rsidRPr="004E3AC2">
              <w:t>Archivo de Entrada</w:t>
            </w:r>
          </w:p>
        </w:tc>
        <w:tc>
          <w:tcPr>
            <w:tcW w:w="7793" w:type="dxa"/>
            <w:vAlign w:val="center"/>
          </w:tcPr>
          <w:p w:rsidR="00497618" w:rsidRPr="000B5322" w:rsidRDefault="00497618" w:rsidP="006B0422">
            <w:pPr>
              <w:jc w:val="right"/>
              <w:cnfStyle w:val="000000100000" w:firstRow="0" w:lastRow="0" w:firstColumn="0" w:lastColumn="0" w:oddVBand="0" w:evenVBand="0" w:oddHBand="1" w:evenHBand="0" w:firstRowFirstColumn="0" w:firstRowLastColumn="0" w:lastRowFirstColumn="0" w:lastRowLastColumn="0"/>
              <w:rPr>
                <w:rFonts w:ascii="Courier New" w:hAnsi="Courier New" w:cs="Courier New"/>
                <w:i/>
                <w:sz w:val="20"/>
              </w:rPr>
            </w:pPr>
            <w:r w:rsidRPr="000B5322">
              <w:rPr>
                <w:i/>
              </w:rPr>
              <w:t>0</w:t>
            </w:r>
            <w:r w:rsidR="005C7668">
              <w:rPr>
                <w:i/>
              </w:rPr>
              <w:t>5</w:t>
            </w:r>
            <w:r w:rsidRPr="000B5322">
              <w:rPr>
                <w:i/>
              </w:rPr>
              <w:t>_</w:t>
            </w:r>
            <w:r w:rsidR="00211A4A">
              <w:rPr>
                <w:i/>
              </w:rPr>
              <w:t>FATIGA_</w:t>
            </w:r>
            <w:r w:rsidR="005C7668">
              <w:rPr>
                <w:i/>
              </w:rPr>
              <w:t>100</w:t>
            </w:r>
            <w:r w:rsidRPr="000B5322">
              <w:rPr>
                <w:i/>
              </w:rPr>
              <w:t>_vendedora</w:t>
            </w:r>
            <w:r w:rsidR="005C7668">
              <w:rPr>
                <w:i/>
              </w:rPr>
              <w:t>s</w:t>
            </w:r>
            <w:r w:rsidRPr="000B5322">
              <w:rPr>
                <w:i/>
              </w:rPr>
              <w:t>_</w:t>
            </w:r>
            <w:r w:rsidR="005C7668">
              <w:rPr>
                <w:i/>
              </w:rPr>
              <w:t>1000_ventas_cada_una_no_se_puede_desempatar</w:t>
            </w:r>
            <w:r w:rsidRPr="000B5322">
              <w:rPr>
                <w:i/>
              </w:rPr>
              <w:t>.in</w:t>
            </w:r>
          </w:p>
        </w:tc>
      </w:tr>
      <w:tr w:rsidR="00497618" w:rsidTr="006B0422">
        <w:tc>
          <w:tcPr>
            <w:cnfStyle w:val="001000000000" w:firstRow="0" w:lastRow="0" w:firstColumn="1" w:lastColumn="0" w:oddVBand="0" w:evenVBand="0" w:oddHBand="0" w:evenHBand="0" w:firstRowFirstColumn="0" w:firstRowLastColumn="0" w:lastRowFirstColumn="0" w:lastRowLastColumn="0"/>
            <w:tcW w:w="2093" w:type="dxa"/>
            <w:vAlign w:val="center"/>
          </w:tcPr>
          <w:p w:rsidR="00497618" w:rsidRDefault="00497618" w:rsidP="00437113">
            <w:pPr>
              <w:jc w:val="right"/>
            </w:pPr>
          </w:p>
          <w:p w:rsidR="00497618" w:rsidRPr="004E3AC2" w:rsidRDefault="00497618" w:rsidP="00437113">
            <w:pPr>
              <w:jc w:val="right"/>
            </w:pPr>
            <w:r>
              <w:t>Entrada</w:t>
            </w:r>
          </w:p>
        </w:tc>
        <w:tc>
          <w:tcPr>
            <w:tcW w:w="7793" w:type="dxa"/>
            <w:vAlign w:val="center"/>
          </w:tcPr>
          <w:p w:rsidR="00497618" w:rsidRPr="006B0422" w:rsidRDefault="009F0E08" w:rsidP="006B0422">
            <w:pPr>
              <w:cnfStyle w:val="000000000000" w:firstRow="0" w:lastRow="0" w:firstColumn="0" w:lastColumn="0" w:oddVBand="0" w:evenVBand="0" w:oddHBand="0" w:evenHBand="0" w:firstRowFirstColumn="0" w:firstRowLastColumn="0" w:lastRowFirstColumn="0" w:lastRowLastColumn="0"/>
              <w:rPr>
                <w:rFonts w:cs="Courier New"/>
                <w:sz w:val="20"/>
              </w:rPr>
            </w:pPr>
            <w:r w:rsidRPr="006B0422">
              <w:t>Ver archivo (</w:t>
            </w:r>
            <w:r>
              <w:t>omitido por extensión</w:t>
            </w:r>
            <w:r w:rsidRPr="006B0422">
              <w:t>).</w:t>
            </w:r>
          </w:p>
        </w:tc>
      </w:tr>
      <w:tr w:rsidR="00497618" w:rsidTr="0043711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92CDDC" w:themeFill="accent5" w:themeFillTint="99"/>
            <w:vAlign w:val="center"/>
          </w:tcPr>
          <w:p w:rsidR="00497618" w:rsidRPr="004E3AC2" w:rsidRDefault="00497618" w:rsidP="00437113">
            <w:pPr>
              <w:jc w:val="right"/>
            </w:pPr>
            <w:r w:rsidRPr="004E3AC2">
              <w:t>Archivo de Salida</w:t>
            </w:r>
          </w:p>
        </w:tc>
        <w:tc>
          <w:tcPr>
            <w:tcW w:w="7793" w:type="dxa"/>
            <w:vAlign w:val="center"/>
          </w:tcPr>
          <w:p w:rsidR="00497618" w:rsidRPr="00437113" w:rsidRDefault="005C7668" w:rsidP="00437113">
            <w:pPr>
              <w:jc w:val="right"/>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0B5322">
              <w:rPr>
                <w:i/>
              </w:rPr>
              <w:t>0</w:t>
            </w:r>
            <w:r>
              <w:rPr>
                <w:i/>
              </w:rPr>
              <w:t>5</w:t>
            </w:r>
            <w:r w:rsidRPr="000B5322">
              <w:rPr>
                <w:i/>
              </w:rPr>
              <w:t>_</w:t>
            </w:r>
            <w:r w:rsidR="00211A4A">
              <w:rPr>
                <w:i/>
              </w:rPr>
              <w:t>FATIGA_</w:t>
            </w:r>
            <w:r>
              <w:rPr>
                <w:i/>
              </w:rPr>
              <w:t>100</w:t>
            </w:r>
            <w:r w:rsidRPr="000B5322">
              <w:rPr>
                <w:i/>
              </w:rPr>
              <w:t>_vendedora</w:t>
            </w:r>
            <w:r>
              <w:rPr>
                <w:i/>
              </w:rPr>
              <w:t>s</w:t>
            </w:r>
            <w:r w:rsidRPr="000B5322">
              <w:rPr>
                <w:i/>
              </w:rPr>
              <w:t>_</w:t>
            </w:r>
            <w:r>
              <w:rPr>
                <w:i/>
              </w:rPr>
              <w:t>1000_ventas_cada_una_no_se_puede_desempatar</w:t>
            </w:r>
            <w:r w:rsidR="00497618">
              <w:rPr>
                <w:i/>
              </w:rPr>
              <w:t>.out</w:t>
            </w:r>
          </w:p>
        </w:tc>
      </w:tr>
      <w:tr w:rsidR="00497618" w:rsidTr="00437113">
        <w:trPr>
          <w:trHeight w:val="454"/>
        </w:trPr>
        <w:tc>
          <w:tcPr>
            <w:cnfStyle w:val="001000000000" w:firstRow="0" w:lastRow="0" w:firstColumn="1" w:lastColumn="0" w:oddVBand="0" w:evenVBand="0" w:oddHBand="0" w:evenHBand="0" w:firstRowFirstColumn="0" w:firstRowLastColumn="0" w:lastRowFirstColumn="0" w:lastRowLastColumn="0"/>
            <w:tcW w:w="2093" w:type="dxa"/>
            <w:vAlign w:val="center"/>
          </w:tcPr>
          <w:p w:rsidR="00497618" w:rsidRDefault="00497618" w:rsidP="00437113">
            <w:pPr>
              <w:jc w:val="right"/>
              <w:rPr>
                <w:b w:val="0"/>
              </w:rPr>
            </w:pPr>
            <w:r w:rsidRPr="004E3AC2">
              <w:t>Salida (esperada)</w:t>
            </w:r>
          </w:p>
        </w:tc>
        <w:tc>
          <w:tcPr>
            <w:tcW w:w="7793" w:type="dxa"/>
          </w:tcPr>
          <w:p w:rsidR="00497618" w:rsidRPr="00BE2357" w:rsidRDefault="00497618" w:rsidP="006B042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sz w:val="20"/>
              </w:rPr>
              <w:t xml:space="preserve">NO </w:t>
            </w:r>
            <w:r w:rsidR="005C7668">
              <w:rPr>
                <w:rFonts w:ascii="Courier New" w:hAnsi="Courier New" w:cs="Courier New"/>
                <w:sz w:val="20"/>
              </w:rPr>
              <w:t>SE PUEDE DESEMPATAR</w:t>
            </w:r>
          </w:p>
        </w:tc>
      </w:tr>
    </w:tbl>
    <w:p w:rsidR="00A8693F" w:rsidRDefault="00A8693F" w:rsidP="004B0B28">
      <w:pPr>
        <w:rPr>
          <w:b/>
        </w:rPr>
      </w:pPr>
    </w:p>
    <w:p w:rsidR="00A8693F" w:rsidRDefault="00A8693F" w:rsidP="004B0B28">
      <w:pPr>
        <w:rPr>
          <w:b/>
        </w:rPr>
      </w:pPr>
    </w:p>
    <w:p w:rsidR="004B0F97" w:rsidRDefault="004B0F97">
      <w:pPr>
        <w:rPr>
          <w:b/>
        </w:rPr>
      </w:pPr>
      <w:r>
        <w:rPr>
          <w:b/>
        </w:rPr>
        <w:br w:type="page"/>
      </w:r>
    </w:p>
    <w:tbl>
      <w:tblPr>
        <w:tblStyle w:val="Sombreadomedio2-nfasis5"/>
        <w:tblW w:w="10456" w:type="dxa"/>
        <w:tblLayout w:type="fixed"/>
        <w:tblLook w:val="04A0" w:firstRow="1" w:lastRow="0" w:firstColumn="1" w:lastColumn="0" w:noHBand="0" w:noVBand="1"/>
      </w:tblPr>
      <w:tblGrid>
        <w:gridCol w:w="2093"/>
        <w:gridCol w:w="8363"/>
      </w:tblGrid>
      <w:tr w:rsidR="006B0422" w:rsidTr="00211A4A">
        <w:trPr>
          <w:cnfStyle w:val="100000000000" w:firstRow="1" w:lastRow="0" w:firstColumn="0" w:lastColumn="0" w:oddVBand="0" w:evenVBand="0" w:oddHBand="0" w:evenHBand="0" w:firstRowFirstColumn="0" w:firstRowLastColumn="0" w:lastRowFirstColumn="0" w:lastRowLastColumn="0"/>
          <w:trHeight w:val="381"/>
        </w:trPr>
        <w:tc>
          <w:tcPr>
            <w:cnfStyle w:val="001000000100" w:firstRow="0" w:lastRow="0" w:firstColumn="1" w:lastColumn="0" w:oddVBand="0" w:evenVBand="0" w:oddHBand="0" w:evenHBand="0" w:firstRowFirstColumn="1" w:firstRowLastColumn="0" w:lastRowFirstColumn="0" w:lastRowLastColumn="0"/>
            <w:tcW w:w="2093" w:type="dxa"/>
            <w:vAlign w:val="center"/>
          </w:tcPr>
          <w:p w:rsidR="006B0422" w:rsidRPr="004E3AC2" w:rsidRDefault="006B0422" w:rsidP="00437113">
            <w:pPr>
              <w:jc w:val="center"/>
            </w:pPr>
            <w:r w:rsidRPr="004E3AC2">
              <w:lastRenderedPageBreak/>
              <w:t>Caso de Prueba</w:t>
            </w:r>
          </w:p>
        </w:tc>
        <w:tc>
          <w:tcPr>
            <w:tcW w:w="8363" w:type="dxa"/>
            <w:vAlign w:val="center"/>
          </w:tcPr>
          <w:p w:rsidR="006B0422" w:rsidRPr="004E3AC2" w:rsidRDefault="006B0422" w:rsidP="00437113">
            <w:pPr>
              <w:jc w:val="right"/>
              <w:cnfStyle w:val="100000000000" w:firstRow="1" w:lastRow="0" w:firstColumn="0" w:lastColumn="0" w:oddVBand="0" w:evenVBand="0" w:oddHBand="0" w:evenHBand="0" w:firstRowFirstColumn="0" w:firstRowLastColumn="0" w:lastRowFirstColumn="0" w:lastRowLastColumn="0"/>
            </w:pPr>
            <w:r>
              <w:t>07</w:t>
            </w:r>
          </w:p>
        </w:tc>
      </w:tr>
      <w:tr w:rsidR="006B0422" w:rsidTr="00211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6B0422" w:rsidRPr="00643010" w:rsidRDefault="006B0422" w:rsidP="00437113"/>
        </w:tc>
      </w:tr>
      <w:tr w:rsidR="006B0422" w:rsidTr="00211A4A">
        <w:trPr>
          <w:trHeight w:val="454"/>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B0422" w:rsidRPr="004E3AC2" w:rsidRDefault="006B0422" w:rsidP="00437113">
            <w:pPr>
              <w:jc w:val="right"/>
            </w:pPr>
            <w:r w:rsidRPr="004E3AC2">
              <w:t>Nombre</w:t>
            </w:r>
          </w:p>
        </w:tc>
        <w:tc>
          <w:tcPr>
            <w:tcW w:w="8363" w:type="dxa"/>
            <w:vAlign w:val="center"/>
          </w:tcPr>
          <w:p w:rsidR="006B0422" w:rsidRPr="00211A4A" w:rsidRDefault="00211A4A" w:rsidP="00437113">
            <w:pPr>
              <w:cnfStyle w:val="000000000000" w:firstRow="0" w:lastRow="0" w:firstColumn="0" w:lastColumn="0" w:oddVBand="0" w:evenVBand="0" w:oddHBand="0" w:evenHBand="0" w:firstRowFirstColumn="0" w:firstRowLastColumn="0" w:lastRowFirstColumn="0" w:lastRowLastColumn="0"/>
              <w:rPr>
                <w:b/>
              </w:rPr>
            </w:pPr>
            <w:r w:rsidRPr="00211A4A">
              <w:t>06_FATIGA_100_vendedoras_1000_ventas_cada_una_no_se_puede_desempatar_dec</w:t>
            </w:r>
            <w:r w:rsidRPr="00211A4A">
              <w:t>.in</w:t>
            </w:r>
          </w:p>
        </w:tc>
      </w:tr>
      <w:tr w:rsidR="006B0422" w:rsidTr="00211A4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92CDDC" w:themeFill="accent5" w:themeFillTint="99"/>
            <w:vAlign w:val="center"/>
          </w:tcPr>
          <w:p w:rsidR="006B0422" w:rsidRPr="004E3AC2" w:rsidRDefault="006B0422" w:rsidP="00437113">
            <w:pPr>
              <w:jc w:val="right"/>
            </w:pPr>
            <w:r w:rsidRPr="004E3AC2">
              <w:t>Tipo</w:t>
            </w:r>
          </w:p>
        </w:tc>
        <w:tc>
          <w:tcPr>
            <w:tcW w:w="8363" w:type="dxa"/>
            <w:vAlign w:val="center"/>
          </w:tcPr>
          <w:p w:rsidR="006B0422" w:rsidRPr="00643010" w:rsidRDefault="006B0422" w:rsidP="00437113">
            <w:pPr>
              <w:cnfStyle w:val="000000100000" w:firstRow="0" w:lastRow="0" w:firstColumn="0" w:lastColumn="0" w:oddVBand="0" w:evenVBand="0" w:oddHBand="1" w:evenHBand="0" w:firstRowFirstColumn="0" w:firstRowLastColumn="0" w:lastRowFirstColumn="0" w:lastRowLastColumn="0"/>
            </w:pPr>
            <w:r>
              <w:t>Fatiga.</w:t>
            </w:r>
          </w:p>
        </w:tc>
      </w:tr>
      <w:tr w:rsidR="006B0422" w:rsidTr="00211A4A">
        <w:trPr>
          <w:trHeight w:val="2098"/>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B0422" w:rsidRPr="004E3AC2" w:rsidRDefault="006B0422" w:rsidP="00437113">
            <w:pPr>
              <w:jc w:val="right"/>
            </w:pPr>
            <w:r w:rsidRPr="004E3AC2">
              <w:t>Descripción</w:t>
            </w:r>
          </w:p>
        </w:tc>
        <w:tc>
          <w:tcPr>
            <w:tcW w:w="8363" w:type="dxa"/>
            <w:vAlign w:val="center"/>
          </w:tcPr>
          <w:p w:rsidR="006B0422" w:rsidRPr="000B5322" w:rsidRDefault="006B0422" w:rsidP="00437113">
            <w:pPr>
              <w:jc w:val="both"/>
              <w:cnfStyle w:val="000000000000" w:firstRow="0" w:lastRow="0" w:firstColumn="0" w:lastColumn="0" w:oddVBand="0" w:evenVBand="0" w:oddHBand="0" w:evenHBand="0" w:firstRowFirstColumn="0" w:firstRowLastColumn="0" w:lastRowFirstColumn="0" w:lastRowLastColumn="0"/>
              <w:rPr>
                <w:b/>
              </w:rPr>
            </w:pPr>
            <w:r w:rsidRPr="00712B5D">
              <w:t>Se intenta probar una situación en la que el archivo de entrada contiene la información de</w:t>
            </w:r>
            <w:r>
              <w:t xml:space="preserve">l máximo número de </w:t>
            </w:r>
            <w:r w:rsidRPr="00712B5D">
              <w:t>vendedora</w:t>
            </w:r>
            <w:r>
              <w:t>s (C = 100)</w:t>
            </w:r>
            <w:r w:rsidRPr="00712B5D">
              <w:t xml:space="preserve"> </w:t>
            </w:r>
            <w:r>
              <w:t>que cumplen con la cantidad máxima de ventas  (V</w:t>
            </w:r>
            <w:r w:rsidRPr="00437113">
              <w:rPr>
                <w:vertAlign w:val="subscript"/>
              </w:rPr>
              <w:t>i</w:t>
            </w:r>
            <w:r>
              <w:t xml:space="preserve"> = 1000) para competir por el premio. La cantidad requerida de ventas coincide con el máximo posible (N = 1000). Los importes de cada venta oscilan entre  0 y 5000 (no incluidos), y son sucesivos e iguales para cada vendedora haciendo imposible el desempate entre alguna de ellas. La única dif</w:t>
            </w:r>
            <w:bookmarkStart w:id="1" w:name="_GoBack"/>
            <w:bookmarkEnd w:id="1"/>
            <w:r>
              <w:t xml:space="preserve">erencia con el </w:t>
            </w:r>
            <w:hyperlink w:anchor="Caso6" w:history="1">
              <w:r w:rsidRPr="006B0422">
                <w:rPr>
                  <w:rStyle w:val="Hipervnculo"/>
                </w:rPr>
                <w:t>Caso 06</w:t>
              </w:r>
            </w:hyperlink>
            <w:r>
              <w:t xml:space="preserve"> es que se usan valores con decimales para la prueba.</w:t>
            </w:r>
          </w:p>
        </w:tc>
      </w:tr>
      <w:tr w:rsidR="006B0422" w:rsidTr="00211A4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92CDDC" w:themeFill="accent5" w:themeFillTint="99"/>
            <w:vAlign w:val="center"/>
          </w:tcPr>
          <w:p w:rsidR="006B0422" w:rsidRPr="004E3AC2" w:rsidRDefault="006B0422" w:rsidP="00437113">
            <w:pPr>
              <w:jc w:val="right"/>
            </w:pPr>
            <w:r w:rsidRPr="004E3AC2">
              <w:t>Archivo de Entrada</w:t>
            </w:r>
          </w:p>
        </w:tc>
        <w:tc>
          <w:tcPr>
            <w:tcW w:w="8363" w:type="dxa"/>
            <w:vAlign w:val="center"/>
          </w:tcPr>
          <w:p w:rsidR="006B0422" w:rsidRPr="000B5322" w:rsidRDefault="006B0422" w:rsidP="006B0422">
            <w:pPr>
              <w:jc w:val="right"/>
              <w:cnfStyle w:val="000000100000" w:firstRow="0" w:lastRow="0" w:firstColumn="0" w:lastColumn="0" w:oddVBand="0" w:evenVBand="0" w:oddHBand="1" w:evenHBand="0" w:firstRowFirstColumn="0" w:firstRowLastColumn="0" w:lastRowFirstColumn="0" w:lastRowLastColumn="0"/>
              <w:rPr>
                <w:rFonts w:ascii="Courier New" w:hAnsi="Courier New" w:cs="Courier New"/>
                <w:i/>
                <w:sz w:val="20"/>
              </w:rPr>
            </w:pPr>
            <w:r w:rsidRPr="000B5322">
              <w:rPr>
                <w:i/>
              </w:rPr>
              <w:t>0</w:t>
            </w:r>
            <w:r>
              <w:rPr>
                <w:i/>
              </w:rPr>
              <w:t>6</w:t>
            </w:r>
            <w:r w:rsidRPr="000B5322">
              <w:rPr>
                <w:i/>
              </w:rPr>
              <w:t>_</w:t>
            </w:r>
            <w:r w:rsidR="00211A4A">
              <w:rPr>
                <w:i/>
              </w:rPr>
              <w:t>FATIGA_</w:t>
            </w:r>
            <w:r>
              <w:rPr>
                <w:i/>
              </w:rPr>
              <w:t>100</w:t>
            </w:r>
            <w:r w:rsidRPr="000B5322">
              <w:rPr>
                <w:i/>
              </w:rPr>
              <w:t>_vendedora</w:t>
            </w:r>
            <w:r>
              <w:rPr>
                <w:i/>
              </w:rPr>
              <w:t>s</w:t>
            </w:r>
            <w:r w:rsidRPr="000B5322">
              <w:rPr>
                <w:i/>
              </w:rPr>
              <w:t>_</w:t>
            </w:r>
            <w:r>
              <w:rPr>
                <w:i/>
              </w:rPr>
              <w:t>1000_ventas_cada_una_no_se_puede_desempatar_dec</w:t>
            </w:r>
            <w:r w:rsidRPr="000B5322">
              <w:rPr>
                <w:i/>
              </w:rPr>
              <w:t>.in</w:t>
            </w:r>
          </w:p>
        </w:tc>
      </w:tr>
      <w:tr w:rsidR="006B0422" w:rsidTr="00211A4A">
        <w:tc>
          <w:tcPr>
            <w:cnfStyle w:val="001000000000" w:firstRow="0" w:lastRow="0" w:firstColumn="1" w:lastColumn="0" w:oddVBand="0" w:evenVBand="0" w:oddHBand="0" w:evenHBand="0" w:firstRowFirstColumn="0" w:firstRowLastColumn="0" w:lastRowFirstColumn="0" w:lastRowLastColumn="0"/>
            <w:tcW w:w="2093" w:type="dxa"/>
            <w:vAlign w:val="center"/>
          </w:tcPr>
          <w:p w:rsidR="006B0422" w:rsidRDefault="006B0422" w:rsidP="00437113">
            <w:pPr>
              <w:jc w:val="right"/>
            </w:pPr>
          </w:p>
          <w:p w:rsidR="006B0422" w:rsidRPr="004E3AC2" w:rsidRDefault="006B0422" w:rsidP="00437113">
            <w:pPr>
              <w:jc w:val="right"/>
            </w:pPr>
            <w:r>
              <w:t>Entrada</w:t>
            </w:r>
          </w:p>
        </w:tc>
        <w:tc>
          <w:tcPr>
            <w:tcW w:w="8363" w:type="dxa"/>
            <w:vAlign w:val="center"/>
          </w:tcPr>
          <w:p w:rsidR="006B0422" w:rsidRPr="00437113" w:rsidRDefault="006B0422" w:rsidP="00437113">
            <w:pPr>
              <w:cnfStyle w:val="000000000000" w:firstRow="0" w:lastRow="0" w:firstColumn="0" w:lastColumn="0" w:oddVBand="0" w:evenVBand="0" w:oddHBand="0" w:evenHBand="0" w:firstRowFirstColumn="0" w:firstRowLastColumn="0" w:lastRowFirstColumn="0" w:lastRowLastColumn="0"/>
              <w:rPr>
                <w:rFonts w:cs="Courier New"/>
                <w:sz w:val="20"/>
              </w:rPr>
            </w:pPr>
            <w:r w:rsidRPr="00437113">
              <w:t>Ver archivo (</w:t>
            </w:r>
            <w:r>
              <w:t>omitido por extensión</w:t>
            </w:r>
            <w:r w:rsidRPr="00437113">
              <w:t>).</w:t>
            </w:r>
          </w:p>
        </w:tc>
      </w:tr>
      <w:tr w:rsidR="006B0422" w:rsidTr="00211A4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93" w:type="dxa"/>
            <w:shd w:val="clear" w:color="auto" w:fill="92CDDC" w:themeFill="accent5" w:themeFillTint="99"/>
            <w:vAlign w:val="center"/>
          </w:tcPr>
          <w:p w:rsidR="006B0422" w:rsidRPr="004E3AC2" w:rsidRDefault="006B0422" w:rsidP="00437113">
            <w:pPr>
              <w:jc w:val="right"/>
            </w:pPr>
            <w:r w:rsidRPr="004E3AC2">
              <w:t>Archivo de Salida</w:t>
            </w:r>
          </w:p>
        </w:tc>
        <w:tc>
          <w:tcPr>
            <w:tcW w:w="8363" w:type="dxa"/>
            <w:vAlign w:val="center"/>
          </w:tcPr>
          <w:p w:rsidR="006B0422" w:rsidRPr="00437113" w:rsidRDefault="006B0422" w:rsidP="00437113">
            <w:pPr>
              <w:jc w:val="right"/>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0B5322">
              <w:rPr>
                <w:i/>
              </w:rPr>
              <w:t>0</w:t>
            </w:r>
            <w:r>
              <w:rPr>
                <w:i/>
              </w:rPr>
              <w:t>6</w:t>
            </w:r>
            <w:r w:rsidRPr="000B5322">
              <w:rPr>
                <w:i/>
              </w:rPr>
              <w:t>_</w:t>
            </w:r>
            <w:r w:rsidR="00211A4A">
              <w:rPr>
                <w:i/>
              </w:rPr>
              <w:t>FATIGA_</w:t>
            </w:r>
            <w:r>
              <w:rPr>
                <w:i/>
              </w:rPr>
              <w:t>100</w:t>
            </w:r>
            <w:r w:rsidRPr="000B5322">
              <w:rPr>
                <w:i/>
              </w:rPr>
              <w:t>_vendedora</w:t>
            </w:r>
            <w:r>
              <w:rPr>
                <w:i/>
              </w:rPr>
              <w:t>s</w:t>
            </w:r>
            <w:r w:rsidRPr="000B5322">
              <w:rPr>
                <w:i/>
              </w:rPr>
              <w:t>_</w:t>
            </w:r>
            <w:r>
              <w:rPr>
                <w:i/>
              </w:rPr>
              <w:t>1000_ventas_cada_una_no_se_puede_desempatar_dec.out</w:t>
            </w:r>
          </w:p>
        </w:tc>
      </w:tr>
      <w:tr w:rsidR="006B0422" w:rsidTr="00211A4A">
        <w:trPr>
          <w:trHeight w:val="454"/>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B0422" w:rsidRDefault="006B0422" w:rsidP="00437113">
            <w:pPr>
              <w:jc w:val="right"/>
              <w:rPr>
                <w:b w:val="0"/>
              </w:rPr>
            </w:pPr>
            <w:r w:rsidRPr="004E3AC2">
              <w:t>Salida (esperada)</w:t>
            </w:r>
          </w:p>
        </w:tc>
        <w:tc>
          <w:tcPr>
            <w:tcW w:w="8363" w:type="dxa"/>
          </w:tcPr>
          <w:p w:rsidR="006B0422" w:rsidRPr="00BE2357" w:rsidRDefault="006B0422" w:rsidP="0043711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sz w:val="20"/>
              </w:rPr>
              <w:t>NO SE PUEDE DESEMPATAR</w:t>
            </w:r>
          </w:p>
        </w:tc>
      </w:tr>
    </w:tbl>
    <w:p w:rsidR="00A8693F" w:rsidRPr="00A8693F" w:rsidRDefault="00A8693F" w:rsidP="00A8693F"/>
    <w:p w:rsidR="00CE1120" w:rsidRPr="00712B5D" w:rsidRDefault="00CE1120" w:rsidP="00771CF8">
      <w:pPr>
        <w:rPr>
          <w:b/>
        </w:rPr>
      </w:pPr>
    </w:p>
    <w:sectPr w:rsidR="00CE1120" w:rsidRPr="00712B5D" w:rsidSect="004B0F97">
      <w:footerReference w:type="default" r:id="rId9"/>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9CD" w:rsidRDefault="00C649CD" w:rsidP="004B0F97">
      <w:pPr>
        <w:spacing w:after="0" w:line="240" w:lineRule="auto"/>
      </w:pPr>
      <w:r>
        <w:separator/>
      </w:r>
    </w:p>
  </w:endnote>
  <w:endnote w:type="continuationSeparator" w:id="0">
    <w:p w:rsidR="00C649CD" w:rsidRDefault="00C649CD" w:rsidP="004B0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C51" w:rsidRPr="00211A4A" w:rsidRDefault="00211A4A" w:rsidP="00211A4A">
    <w:pPr>
      <w:pStyle w:val="Piedepgina"/>
      <w:jc w:val="center"/>
      <w:rPr>
        <w:b/>
      </w:rPr>
    </w:pPr>
    <w:r w:rsidRPr="00211A4A">
      <w:rPr>
        <w:b/>
      </w:rPr>
      <w:fldChar w:fldCharType="begin"/>
    </w:r>
    <w:r w:rsidRPr="00211A4A">
      <w:rPr>
        <w:b/>
      </w:rPr>
      <w:instrText xml:space="preserve"> PAGE  \* Arabic  \* MERGEFORMAT </w:instrText>
    </w:r>
    <w:r w:rsidRPr="00211A4A">
      <w:rPr>
        <w:b/>
      </w:rPr>
      <w:fldChar w:fldCharType="separate"/>
    </w:r>
    <w:r>
      <w:rPr>
        <w:b/>
        <w:noProof/>
      </w:rPr>
      <w:t>4</w:t>
    </w:r>
    <w:r w:rsidRPr="00211A4A">
      <w:rPr>
        <w:b/>
      </w:rPr>
      <w:fldChar w:fldCharType="end"/>
    </w:r>
    <w:r w:rsidRPr="00211A4A">
      <w:rPr>
        <w:b/>
      </w:rPr>
      <w:t xml:space="preserve"> de </w:t>
    </w:r>
    <w:r w:rsidRPr="00211A4A">
      <w:rPr>
        <w:b/>
      </w:rPr>
      <w:fldChar w:fldCharType="begin"/>
    </w:r>
    <w:r w:rsidRPr="00211A4A">
      <w:rPr>
        <w:b/>
      </w:rPr>
      <w:instrText xml:space="preserve"> NUMPAGES  \* Arabic  \* MERGEFORMAT </w:instrText>
    </w:r>
    <w:r w:rsidRPr="00211A4A">
      <w:rPr>
        <w:b/>
      </w:rPr>
      <w:fldChar w:fldCharType="separate"/>
    </w:r>
    <w:r>
      <w:rPr>
        <w:b/>
        <w:noProof/>
      </w:rPr>
      <w:t>9</w:t>
    </w:r>
    <w:r w:rsidRPr="00211A4A">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9CD" w:rsidRDefault="00C649CD" w:rsidP="004B0F97">
      <w:pPr>
        <w:spacing w:after="0" w:line="240" w:lineRule="auto"/>
      </w:pPr>
      <w:r>
        <w:separator/>
      </w:r>
    </w:p>
  </w:footnote>
  <w:footnote w:type="continuationSeparator" w:id="0">
    <w:p w:rsidR="00C649CD" w:rsidRDefault="00C649CD" w:rsidP="004B0F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D37B6"/>
    <w:multiLevelType w:val="hybridMultilevel"/>
    <w:tmpl w:val="07A6B696"/>
    <w:lvl w:ilvl="0" w:tplc="2C0A000F">
      <w:start w:val="1"/>
      <w:numFmt w:val="decimal"/>
      <w:lvlText w:val="%1."/>
      <w:lvlJc w:val="left"/>
      <w:pPr>
        <w:ind w:left="720" w:hanging="360"/>
      </w:pPr>
    </w:lvl>
    <w:lvl w:ilvl="1" w:tplc="2C0A0001">
      <w:start w:val="1"/>
      <w:numFmt w:val="bullet"/>
      <w:lvlText w:val=""/>
      <w:lvlJc w:val="left"/>
      <w:pPr>
        <w:ind w:left="1636" w:hanging="360"/>
      </w:pPr>
      <w:rPr>
        <w:rFonts w:ascii="Symbol" w:hAnsi="Symbol" w:hint="default"/>
        <w:b w:val="0"/>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0B37BDA"/>
    <w:multiLevelType w:val="hybridMultilevel"/>
    <w:tmpl w:val="6352D2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66F22D29"/>
    <w:multiLevelType w:val="hybridMultilevel"/>
    <w:tmpl w:val="6198898A"/>
    <w:lvl w:ilvl="0" w:tplc="2C0A000F">
      <w:start w:val="1"/>
      <w:numFmt w:val="decimal"/>
      <w:lvlText w:val="%1."/>
      <w:lvlJc w:val="left"/>
      <w:pPr>
        <w:ind w:left="720" w:hanging="360"/>
      </w:pPr>
    </w:lvl>
    <w:lvl w:ilvl="1" w:tplc="2C0A0001">
      <w:start w:val="1"/>
      <w:numFmt w:val="bullet"/>
      <w:lvlText w:val=""/>
      <w:lvlJc w:val="left"/>
      <w:pPr>
        <w:ind w:left="1636" w:hanging="360"/>
      </w:pPr>
      <w:rPr>
        <w:rFonts w:ascii="Symbol" w:hAnsi="Symbol" w:hint="default"/>
        <w:b w:val="0"/>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12B5D"/>
    <w:rsid w:val="00021398"/>
    <w:rsid w:val="00087E9B"/>
    <w:rsid w:val="000B5322"/>
    <w:rsid w:val="00211A4A"/>
    <w:rsid w:val="002F5FA5"/>
    <w:rsid w:val="00497618"/>
    <w:rsid w:val="004B0B28"/>
    <w:rsid w:val="004B0F97"/>
    <w:rsid w:val="004E3AC2"/>
    <w:rsid w:val="004F2FC8"/>
    <w:rsid w:val="005C7668"/>
    <w:rsid w:val="005D1F43"/>
    <w:rsid w:val="00695616"/>
    <w:rsid w:val="006B0422"/>
    <w:rsid w:val="00712B5D"/>
    <w:rsid w:val="00771CF8"/>
    <w:rsid w:val="007C07FB"/>
    <w:rsid w:val="00831AE2"/>
    <w:rsid w:val="00843ED6"/>
    <w:rsid w:val="008A29CA"/>
    <w:rsid w:val="00953B21"/>
    <w:rsid w:val="009C0C51"/>
    <w:rsid w:val="009F0E08"/>
    <w:rsid w:val="00A62AD5"/>
    <w:rsid w:val="00A8693F"/>
    <w:rsid w:val="00B3346D"/>
    <w:rsid w:val="00BE2357"/>
    <w:rsid w:val="00C5029D"/>
    <w:rsid w:val="00C649CD"/>
    <w:rsid w:val="00CC03C1"/>
    <w:rsid w:val="00CE1120"/>
    <w:rsid w:val="00CF6720"/>
    <w:rsid w:val="00D80136"/>
    <w:rsid w:val="00D92AE4"/>
    <w:rsid w:val="00E05AB5"/>
    <w:rsid w:val="00E903EA"/>
    <w:rsid w:val="00F957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A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5A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B0F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0F97"/>
  </w:style>
  <w:style w:type="paragraph" w:styleId="Piedepgina">
    <w:name w:val="footer"/>
    <w:basedOn w:val="Normal"/>
    <w:link w:val="PiedepginaCar"/>
    <w:uiPriority w:val="99"/>
    <w:unhideWhenUsed/>
    <w:rsid w:val="004B0F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0F97"/>
  </w:style>
  <w:style w:type="table" w:styleId="Sombreadoclaro">
    <w:name w:val="Light Shading"/>
    <w:basedOn w:val="Tablanormal"/>
    <w:uiPriority w:val="60"/>
    <w:rsid w:val="004E3A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o2-nfasis5">
    <w:name w:val="Medium Shading 2 Accent 5"/>
    <w:basedOn w:val="Tablanormal"/>
    <w:uiPriority w:val="64"/>
    <w:rsid w:val="004E3AC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deglobo">
    <w:name w:val="Balloon Text"/>
    <w:basedOn w:val="Normal"/>
    <w:link w:val="TextodegloboCar"/>
    <w:uiPriority w:val="99"/>
    <w:semiHidden/>
    <w:unhideWhenUsed/>
    <w:rsid w:val="004F2F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2FC8"/>
    <w:rPr>
      <w:rFonts w:ascii="Tahoma" w:hAnsi="Tahoma" w:cs="Tahoma"/>
      <w:sz w:val="16"/>
      <w:szCs w:val="16"/>
    </w:rPr>
  </w:style>
  <w:style w:type="paragraph" w:styleId="Prrafodelista">
    <w:name w:val="List Paragraph"/>
    <w:basedOn w:val="Normal"/>
    <w:uiPriority w:val="34"/>
    <w:qFormat/>
    <w:rsid w:val="00695616"/>
    <w:pPr>
      <w:ind w:left="720"/>
      <w:contextualSpacing/>
    </w:pPr>
  </w:style>
  <w:style w:type="character" w:styleId="Hipervnculo">
    <w:name w:val="Hyperlink"/>
    <w:basedOn w:val="Fuentedeprrafopredeter"/>
    <w:uiPriority w:val="99"/>
    <w:unhideWhenUsed/>
    <w:rsid w:val="006B04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A2A8D-C9BB-4ACC-8A6D-BBD494FE2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9</Pages>
  <Words>917</Words>
  <Characters>5046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Sendras</dc:creator>
  <cp:keywords/>
  <dc:description/>
  <cp:lastModifiedBy>Familia Lucki &amp; Bustos</cp:lastModifiedBy>
  <cp:revision>19</cp:revision>
  <dcterms:created xsi:type="dcterms:W3CDTF">2013-04-16T19:30:00Z</dcterms:created>
  <dcterms:modified xsi:type="dcterms:W3CDTF">2013-05-01T14:33:00Z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1aCntSf2n8mu3gRYm9j9d0yYgoL9OHggjM8qS5wuHY8Q</vt:lpwstr>
  </property>
  <property fmtid="{D5CDD505-2E9C-101B-9397-08002B2CF9AE}" pid="4" name="Google.Documents.RevisionId">
    <vt:lpwstr>13786736098322841686</vt:lpwstr>
  </property>
  <property fmtid="{D5CDD505-2E9C-101B-9397-08002B2CF9AE}" pid="5" name="Google.Documents.PreviousRevisionId">
    <vt:lpwstr>07935578050991898291</vt:lpwstr>
  </property>
  <property fmtid="{D5CDD505-2E9C-101B-9397-08002B2CF9AE}" pid="6" name="Google.Documents.PluginVersion">
    <vt:lpwstr>2.0.2662.553</vt:lpwstr>
  </property>
  <property fmtid="{D5CDD505-2E9C-101B-9397-08002B2CF9AE}" pid="7" name="Google.Documents.MergeIncapabilityFlags">
    <vt:i4>0</vt:i4>
  </property>
</Properties>
</file>
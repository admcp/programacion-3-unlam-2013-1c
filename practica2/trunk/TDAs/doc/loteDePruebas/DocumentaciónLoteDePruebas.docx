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97" w:rsidRDefault="004B0F97" w:rsidP="004B0F97">
      <w:pPr>
        <w:jc w:val="center"/>
        <w:rPr>
          <w:b/>
          <w:sz w:val="20"/>
          <w:szCs w:val="20"/>
        </w:rPr>
      </w:pPr>
      <w:bookmarkStart w:id="0" w:name="_GoBack"/>
      <w:bookmarkEnd w:id="0"/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723AC8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Lote de Pruebas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“</w:t>
      </w:r>
      <w:r w:rsidR="00723AC8">
        <w:rPr>
          <w:b/>
          <w:i/>
          <w:sz w:val="72"/>
          <w:szCs w:val="100"/>
        </w:rPr>
        <w:t>Letras Extremas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AD3988" w:rsidTr="00D83E1E">
        <w:trPr>
          <w:cnfStyle w:val="100000000000"/>
        </w:trPr>
        <w:tc>
          <w:tcPr>
            <w:cnfStyle w:val="001000000100"/>
            <w:tcW w:w="9886" w:type="dxa"/>
            <w:gridSpan w:val="2"/>
          </w:tcPr>
          <w:p w:rsidR="00AD3988" w:rsidRPr="00643010" w:rsidRDefault="00AD3988" w:rsidP="00912F00"/>
        </w:tc>
      </w:tr>
      <w:tr w:rsidR="00AD3988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D3988" w:rsidRDefault="000C685F" w:rsidP="00D83E1E">
            <w:pPr>
              <w:cnfStyle w:val="000000100000"/>
              <w:rPr>
                <w:b/>
              </w:rPr>
            </w:pPr>
            <w:r w:rsidRPr="000C685F">
              <w:t>02 - 2x2_levemente_peturbado.in</w:t>
            </w:r>
          </w:p>
        </w:tc>
      </w:tr>
      <w:tr w:rsidR="00AD3988" w:rsidTr="00D83E1E">
        <w:trPr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D3988" w:rsidRPr="00643010" w:rsidRDefault="000C685F" w:rsidP="00D83E1E">
            <w:pPr>
              <w:cnfStyle w:val="000000000000"/>
            </w:pPr>
            <w:r>
              <w:t>Derivado de análisis</w:t>
            </w:r>
            <w:r w:rsidR="00AD3988">
              <w:t>.</w:t>
            </w:r>
          </w:p>
        </w:tc>
      </w:tr>
      <w:tr w:rsidR="00AD3988" w:rsidTr="002F0640">
        <w:trPr>
          <w:cnfStyle w:val="000000100000"/>
          <w:trHeight w:val="1587"/>
        </w:trPr>
        <w:tc>
          <w:tcPr>
            <w:cnfStyle w:val="001000000000"/>
            <w:tcW w:w="2093" w:type="dxa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D3988" w:rsidRDefault="000C685F" w:rsidP="000C685F">
            <w:pPr>
              <w:jc w:val="both"/>
              <w:cnfStyle w:val="000000100000"/>
            </w:pPr>
            <w:r w:rsidRPr="00FC544C">
              <w:rPr>
                <w:rFonts w:ascii="Calibri" w:hAnsi="Calibri" w:cs="Calibri"/>
              </w:rPr>
              <w:t>Caso simple con matriz de coeficientes de dimensión 2</w:t>
            </w:r>
            <w:r>
              <w:rPr>
                <w:rFonts w:ascii="Calibri" w:hAnsi="Calibri" w:cs="Calibri"/>
              </w:rPr>
              <w:t>. Se modificaron</w:t>
            </w:r>
            <w:r w:rsidRPr="00FC544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 w:rsidRPr="00FC544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valores respecto </w:t>
            </w:r>
            <w:r w:rsidRPr="00FC544C">
              <w:rPr>
                <w:rFonts w:ascii="Calibri" w:hAnsi="Calibri" w:cs="Calibri"/>
              </w:rPr>
              <w:t>del caso anterior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AD3988" w:rsidTr="00D83E1E">
        <w:trPr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D3988" w:rsidRPr="004E3AC2" w:rsidRDefault="000C685F" w:rsidP="002F0640">
            <w:pPr>
              <w:jc w:val="right"/>
              <w:cnfStyle w:val="000000000000"/>
              <w:rPr>
                <w:rFonts w:ascii="Courier New" w:hAnsi="Courier New" w:cs="Courier New"/>
                <w:i/>
                <w:sz w:val="20"/>
              </w:rPr>
            </w:pPr>
            <w:r w:rsidRPr="000C685F">
              <w:rPr>
                <w:i/>
              </w:rPr>
              <w:t>02 - 2x2_levemente_peturbado.in</w:t>
            </w:r>
          </w:p>
        </w:tc>
      </w:tr>
      <w:tr w:rsidR="00AD3988" w:rsidTr="00D83E1E">
        <w:trPr>
          <w:cnfStyle w:val="000000100000"/>
        </w:trPr>
        <w:tc>
          <w:tcPr>
            <w:cnfStyle w:val="001000000000"/>
            <w:tcW w:w="2093" w:type="dxa"/>
            <w:vAlign w:val="center"/>
          </w:tcPr>
          <w:p w:rsidR="00AD3988" w:rsidRDefault="00AD3988" w:rsidP="00D83E1E">
            <w:pPr>
              <w:jc w:val="right"/>
            </w:pPr>
          </w:p>
          <w:p w:rsidR="00AD3988" w:rsidRPr="004E3AC2" w:rsidRDefault="00AD3988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1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2</w:t>
            </w:r>
          </w:p>
          <w:p w:rsidR="000C685F" w:rsidRPr="000C685F" w:rsidRDefault="000C685F" w:rsidP="000C685F">
            <w:pPr>
              <w:cnfStyle w:val="0000001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0 0 1.01</w:t>
            </w:r>
          </w:p>
          <w:p w:rsidR="000C685F" w:rsidRPr="000C685F" w:rsidRDefault="000C685F" w:rsidP="000C685F">
            <w:pPr>
              <w:cnfStyle w:val="0000001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0 1 1</w:t>
            </w:r>
          </w:p>
          <w:p w:rsidR="000C685F" w:rsidRPr="000C685F" w:rsidRDefault="000C685F" w:rsidP="000C685F">
            <w:pPr>
              <w:cnfStyle w:val="0000001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1 0 1</w:t>
            </w:r>
          </w:p>
          <w:p w:rsidR="000C685F" w:rsidRPr="000C685F" w:rsidRDefault="000C685F" w:rsidP="000C685F">
            <w:pPr>
              <w:cnfStyle w:val="0000001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1 1 0.99</w:t>
            </w:r>
          </w:p>
          <w:p w:rsidR="000C685F" w:rsidRPr="000C685F" w:rsidRDefault="000C685F" w:rsidP="000C685F">
            <w:pPr>
              <w:cnfStyle w:val="0000001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3</w:t>
            </w:r>
          </w:p>
          <w:p w:rsidR="00AD3988" w:rsidRPr="00BE2357" w:rsidRDefault="000C685F" w:rsidP="000C685F">
            <w:pPr>
              <w:cnfStyle w:val="00000010000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AD3988" w:rsidTr="00D83E1E">
        <w:trPr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D3988" w:rsidRPr="004E3AC2" w:rsidRDefault="000C685F" w:rsidP="000C685F">
            <w:pPr>
              <w:jc w:val="right"/>
              <w:cnfStyle w:val="000000000000"/>
              <w:rPr>
                <w:rFonts w:ascii="Courier New" w:hAnsi="Courier New" w:cs="Courier New"/>
                <w:i/>
              </w:rPr>
            </w:pPr>
            <w:r w:rsidRPr="000C685F">
              <w:rPr>
                <w:i/>
              </w:rPr>
              <w:t>02 - 2x2_levemente_peturbado.</w:t>
            </w:r>
            <w:r>
              <w:rPr>
                <w:i/>
              </w:rPr>
              <w:t>out</w:t>
            </w:r>
          </w:p>
        </w:tc>
      </w:tr>
      <w:tr w:rsidR="00AD3988" w:rsidTr="00D83E1E">
        <w:trPr>
          <w:cnfStyle w:val="000000100000"/>
        </w:trPr>
        <w:tc>
          <w:tcPr>
            <w:cnfStyle w:val="001000000000"/>
            <w:tcW w:w="2093" w:type="dxa"/>
            <w:vAlign w:val="center"/>
          </w:tcPr>
          <w:p w:rsidR="00AD3988" w:rsidRDefault="00AD3988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100000"/>
              <w:rPr>
                <w:rFonts w:ascii="Courier New" w:hAnsi="Courier New" w:cs="Courier New"/>
                <w:sz w:val="20"/>
                <w:lang w:val="es-AR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2</w:t>
            </w:r>
          </w:p>
          <w:p w:rsidR="000C685F" w:rsidRPr="000C685F" w:rsidRDefault="000C685F" w:rsidP="000C685F">
            <w:pPr>
              <w:cnfStyle w:val="000000100000"/>
              <w:rPr>
                <w:rFonts w:ascii="Courier New" w:hAnsi="Courier New" w:cs="Courier New"/>
                <w:sz w:val="20"/>
                <w:lang w:val="es-AR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-19700.0</w:t>
            </w:r>
          </w:p>
          <w:p w:rsidR="000C685F" w:rsidRPr="000C685F" w:rsidRDefault="000C685F" w:rsidP="000C685F">
            <w:pPr>
              <w:cnfStyle w:val="000000100000"/>
              <w:rPr>
                <w:rFonts w:ascii="Courier New" w:hAnsi="Courier New" w:cs="Courier New"/>
                <w:sz w:val="20"/>
                <w:lang w:val="es-AR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19900.0</w:t>
            </w:r>
          </w:p>
          <w:p w:rsidR="00AD3988" w:rsidRPr="00BE2357" w:rsidRDefault="000C685F" w:rsidP="000C685F">
            <w:pPr>
              <w:cnfStyle w:val="00000010000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  <w:lang w:val="es-AR"/>
              </w:rPr>
              <w:t>0.0</w:t>
            </w:r>
          </w:p>
        </w:tc>
      </w:tr>
    </w:tbl>
    <w:p w:rsidR="00CE1120" w:rsidRDefault="00CE1120" w:rsidP="00771CF8">
      <w:pPr>
        <w:rPr>
          <w:b/>
        </w:rPr>
      </w:pPr>
    </w:p>
    <w:p w:rsidR="00D21EA4" w:rsidRDefault="00D21EA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4D7E34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4D7E34" w:rsidRPr="004E3AC2" w:rsidRDefault="004D7E34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21EA4" w:rsidRPr="004E3AC2" w:rsidRDefault="00D21EA4" w:rsidP="00D21EA4">
            <w:pPr>
              <w:jc w:val="right"/>
              <w:cnfStyle w:val="100000000000"/>
            </w:pPr>
            <w:r>
              <w:t>03</w:t>
            </w:r>
          </w:p>
        </w:tc>
      </w:tr>
      <w:tr w:rsidR="004D7E34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4D7E34" w:rsidRPr="00643010" w:rsidRDefault="004D7E34" w:rsidP="00D83E1E"/>
        </w:tc>
      </w:tr>
      <w:tr w:rsidR="004D7E34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D7E34" w:rsidRPr="003339DF" w:rsidRDefault="000C685F" w:rsidP="004D7E34">
            <w:pPr>
              <w:cnfStyle w:val="000000000000"/>
              <w:rPr>
                <w:b/>
              </w:rPr>
            </w:pPr>
            <w:r w:rsidRPr="000C685F">
              <w:t>03 - 4x4_normal.in</w:t>
            </w:r>
          </w:p>
        </w:tc>
      </w:tr>
      <w:tr w:rsidR="004D7E34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D7E34" w:rsidRPr="00643010" w:rsidRDefault="004D7E34" w:rsidP="004F4B0D">
            <w:pPr>
              <w:cnfStyle w:val="000000100000"/>
            </w:pPr>
            <w:r>
              <w:t>Derivado de</w:t>
            </w:r>
            <w:r w:rsidR="004F4B0D">
              <w:t>l análisis</w:t>
            </w:r>
          </w:p>
        </w:tc>
      </w:tr>
      <w:tr w:rsidR="004D7E34" w:rsidTr="00D21EA4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D7E34" w:rsidRDefault="000C685F" w:rsidP="00D21EA4">
            <w:pPr>
              <w:jc w:val="both"/>
              <w:cnfStyle w:val="000000000000"/>
            </w:pPr>
            <w:r w:rsidRPr="00FC544C">
              <w:rPr>
                <w:rFonts w:ascii="Calibri" w:hAnsi="Calibri" w:cs="Calibri"/>
              </w:rPr>
              <w:t>Caso simple con matriz de coeficientes de dimensión 4</w:t>
            </w:r>
            <w:r w:rsidR="004F4B0D">
              <w:rPr>
                <w:rFonts w:ascii="Calibri" w:hAnsi="Calibri" w:cs="Calibri"/>
              </w:rPr>
              <w:t>. Incluye valores negativos a diferencia de los casos anteriores.</w:t>
            </w:r>
          </w:p>
        </w:tc>
      </w:tr>
      <w:tr w:rsidR="004D7E34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D7E34" w:rsidRPr="004E3AC2" w:rsidRDefault="000C685F" w:rsidP="004D7E34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0C685F">
              <w:t>03 - 4x4_normal.in</w:t>
            </w:r>
          </w:p>
        </w:tc>
      </w:tr>
      <w:tr w:rsidR="004D7E34" w:rsidTr="00D83E1E">
        <w:tc>
          <w:tcPr>
            <w:cnfStyle w:val="001000000000"/>
            <w:tcW w:w="2093" w:type="dxa"/>
            <w:vAlign w:val="center"/>
          </w:tcPr>
          <w:p w:rsidR="004D7E34" w:rsidRDefault="004D7E34" w:rsidP="00D83E1E">
            <w:pPr>
              <w:jc w:val="right"/>
            </w:pPr>
          </w:p>
          <w:p w:rsidR="004D7E34" w:rsidRPr="004E3AC2" w:rsidRDefault="004D7E34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0 0 1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1 -1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0 2 2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0 3 -1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1 0 2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1 -2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1 2 3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1 3 -3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2 0 1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2 1 1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2 2 1</w:t>
            </w:r>
          </w:p>
          <w:p w:rsidR="000C685F" w:rsidRPr="004F4B0D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2 3 0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3 0 1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1 -1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3 2 4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3 3 3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-8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-20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-2</w:t>
            </w:r>
          </w:p>
          <w:p w:rsidR="004D7E34" w:rsidRPr="00BE2357" w:rsidRDefault="000C685F" w:rsidP="000C685F">
            <w:pPr>
              <w:cnfStyle w:val="00000000000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4D7E34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D7E34" w:rsidRPr="004E3AC2" w:rsidRDefault="000C685F" w:rsidP="004D7E34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0C685F">
              <w:rPr>
                <w:i/>
              </w:rPr>
              <w:t>03 - 4x4_normal.out</w:t>
            </w:r>
          </w:p>
        </w:tc>
      </w:tr>
      <w:tr w:rsidR="004D7E34" w:rsidTr="00D83E1E">
        <w:tc>
          <w:tcPr>
            <w:cnfStyle w:val="001000000000"/>
            <w:tcW w:w="2093" w:type="dxa"/>
            <w:vAlign w:val="center"/>
          </w:tcPr>
          <w:p w:rsidR="004D7E34" w:rsidRDefault="004D7E34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4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-7.0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3.0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2.0</w:t>
            </w:r>
          </w:p>
          <w:p w:rsidR="000C685F" w:rsidRPr="000C685F" w:rsidRDefault="000C685F" w:rsidP="000C685F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0C685F">
              <w:rPr>
                <w:rFonts w:ascii="Courier New" w:hAnsi="Courier New" w:cs="Courier New"/>
                <w:sz w:val="20"/>
              </w:rPr>
              <w:t>2.0</w:t>
            </w:r>
          </w:p>
          <w:p w:rsidR="00D21EA4" w:rsidRPr="00BE2357" w:rsidRDefault="000C685F" w:rsidP="000C685F">
            <w:pPr>
              <w:cnfStyle w:val="000000000000"/>
              <w:rPr>
                <w:rFonts w:ascii="Courier New" w:hAnsi="Courier New" w:cs="Courier New"/>
              </w:rPr>
            </w:pPr>
            <w:r w:rsidRPr="000C685F">
              <w:rPr>
                <w:rFonts w:ascii="Courier New" w:hAnsi="Courier New" w:cs="Courier New"/>
                <w:sz w:val="20"/>
              </w:rPr>
              <w:t>0.0</w:t>
            </w:r>
          </w:p>
        </w:tc>
      </w:tr>
    </w:tbl>
    <w:p w:rsidR="00935DC4" w:rsidRDefault="00935DC4" w:rsidP="00935DC4">
      <w:pPr>
        <w:tabs>
          <w:tab w:val="left" w:pos="1335"/>
        </w:tabs>
        <w:rPr>
          <w:b/>
        </w:rPr>
      </w:pPr>
    </w:p>
    <w:p w:rsidR="00935DC4" w:rsidRDefault="00935DC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935DC4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935DC4" w:rsidRPr="004E3AC2" w:rsidRDefault="00935DC4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D83E1E">
            <w:pPr>
              <w:jc w:val="right"/>
              <w:cnfStyle w:val="100000000000"/>
            </w:pPr>
            <w:r>
              <w:t>04</w:t>
            </w:r>
          </w:p>
        </w:tc>
      </w:tr>
      <w:tr w:rsidR="00935DC4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935DC4" w:rsidRPr="00643010" w:rsidRDefault="00935DC4" w:rsidP="00D83E1E"/>
        </w:tc>
      </w:tr>
      <w:tr w:rsidR="00935DC4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35DC4" w:rsidRPr="003339DF" w:rsidRDefault="004F4B0D" w:rsidP="00D83E1E">
            <w:pPr>
              <w:cnfStyle w:val="000000000000"/>
              <w:rPr>
                <w:b/>
              </w:rPr>
            </w:pPr>
            <w:r w:rsidRPr="004F4B0D">
              <w:t>04 - 4x4_sin_inversa.in</w:t>
            </w:r>
          </w:p>
        </w:tc>
      </w:tr>
      <w:tr w:rsidR="00935DC4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35DC4" w:rsidRPr="00643010" w:rsidRDefault="00935DC4" w:rsidP="00D83E1E">
            <w:pPr>
              <w:cnfStyle w:val="000000100000"/>
            </w:pPr>
            <w:r>
              <w:t>Derivado de análisis</w:t>
            </w:r>
          </w:p>
        </w:tc>
      </w:tr>
      <w:tr w:rsidR="00935DC4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35DC4" w:rsidRPr="004F4B0D" w:rsidRDefault="00935DC4" w:rsidP="004F4B0D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4F4B0D">
              <w:rPr>
                <w:rFonts w:ascii="Calibri" w:hAnsi="Calibri" w:cs="Calibri"/>
              </w:rPr>
              <w:t xml:space="preserve">En este caso </w:t>
            </w:r>
            <w:r w:rsidR="004F4B0D" w:rsidRPr="004F4B0D">
              <w:rPr>
                <w:rFonts w:ascii="Calibri" w:hAnsi="Calibri" w:cs="Calibri"/>
              </w:rPr>
              <w:t xml:space="preserve"> </w:t>
            </w:r>
            <w:r w:rsidR="004F4B0D" w:rsidRPr="00FC544C">
              <w:rPr>
                <w:rFonts w:ascii="Calibri" w:hAnsi="Calibri" w:cs="Calibri"/>
              </w:rPr>
              <w:t>La matriz de coeficientes tiene determinante igual a 0, no tiene inversa y el sistema no tiene solución</w:t>
            </w:r>
            <w:r w:rsidR="004F4B0D">
              <w:rPr>
                <w:rFonts w:ascii="Calibri" w:hAnsi="Calibri" w:cs="Calibri"/>
              </w:rPr>
              <w:t>.</w:t>
            </w:r>
          </w:p>
        </w:tc>
      </w:tr>
      <w:tr w:rsidR="00935DC4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35DC4" w:rsidRPr="004E3AC2" w:rsidRDefault="004F4B0D" w:rsidP="00BC74CF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4F4B0D">
              <w:t>04 - 4x4_sin_inversa.in</w:t>
            </w:r>
          </w:p>
        </w:tc>
      </w:tr>
      <w:tr w:rsidR="00935DC4" w:rsidTr="00D83E1E">
        <w:tc>
          <w:tcPr>
            <w:cnfStyle w:val="001000000000"/>
            <w:tcW w:w="2093" w:type="dxa"/>
            <w:vAlign w:val="center"/>
          </w:tcPr>
          <w:p w:rsidR="00935DC4" w:rsidRDefault="00935DC4" w:rsidP="00D83E1E">
            <w:pPr>
              <w:jc w:val="right"/>
            </w:pPr>
          </w:p>
          <w:p w:rsidR="00935DC4" w:rsidRPr="004E3AC2" w:rsidRDefault="00935DC4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0 0 2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1 -3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2 -2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0 3 1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1 0 4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1 -6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2 -4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1 3 2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2 0 1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1 -1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2 2 3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 3 -1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3 0 0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3 1 1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2 -1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3 3 2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935DC4" w:rsidRPr="00BE2357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935DC4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35DC4" w:rsidRPr="004E3AC2" w:rsidRDefault="004F4B0D" w:rsidP="00BC74CF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4F4B0D">
              <w:rPr>
                <w:i/>
              </w:rPr>
              <w:t>04 - 4x4_sin_inversa.out</w:t>
            </w:r>
          </w:p>
        </w:tc>
      </w:tr>
      <w:tr w:rsidR="00935DC4" w:rsidTr="00D83E1E">
        <w:tc>
          <w:tcPr>
            <w:cnfStyle w:val="001000000000"/>
            <w:tcW w:w="2093" w:type="dxa"/>
            <w:vAlign w:val="center"/>
          </w:tcPr>
          <w:p w:rsidR="00935DC4" w:rsidRDefault="00935DC4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4</w:t>
            </w:r>
          </w:p>
          <w:p w:rsidR="00935DC4" w:rsidRPr="00BC74CF" w:rsidRDefault="004F4B0D" w:rsidP="004F4B0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TIENE INFINITAS SOLUCIONES O NO TIENE SOLUCIÓN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BC74CF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BC74CF" w:rsidRPr="004E3AC2" w:rsidRDefault="00BC74CF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D83E1E">
            <w:pPr>
              <w:jc w:val="right"/>
              <w:cnfStyle w:val="100000000000"/>
            </w:pPr>
            <w:r>
              <w:t>05</w:t>
            </w:r>
          </w:p>
        </w:tc>
      </w:tr>
      <w:tr w:rsidR="00BC74CF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BC74CF" w:rsidRPr="00643010" w:rsidRDefault="00BC74CF" w:rsidP="00D83E1E"/>
        </w:tc>
      </w:tr>
      <w:tr w:rsidR="00BC74CF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4F4B0D" w:rsidP="00D83E1E">
            <w:pPr>
              <w:cnfStyle w:val="000000000000"/>
              <w:rPr>
                <w:b/>
              </w:rPr>
            </w:pPr>
            <w:r w:rsidRPr="004F4B0D">
              <w:t>05 - 4x4_coeficientes_chicos.in</w:t>
            </w:r>
          </w:p>
        </w:tc>
      </w:tr>
      <w:tr w:rsidR="00BC74CF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D83E1E">
            <w:pPr>
              <w:cnfStyle w:val="000000100000"/>
            </w:pPr>
            <w:r>
              <w:t>Derivado de análisis</w:t>
            </w:r>
          </w:p>
        </w:tc>
      </w:tr>
      <w:tr w:rsidR="00BC74CF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Pr="00655B88" w:rsidRDefault="00BC74CF" w:rsidP="00655B88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655B88">
              <w:rPr>
                <w:rFonts w:ascii="Calibri" w:hAnsi="Calibri" w:cs="Calibri"/>
              </w:rPr>
              <w:t>En este caso el archivo de entrada informa un</w:t>
            </w:r>
            <w:r w:rsidR="004F4B0D" w:rsidRPr="00655B88">
              <w:rPr>
                <w:rFonts w:ascii="Calibri" w:hAnsi="Calibri" w:cs="Calibri"/>
              </w:rPr>
              <w:t xml:space="preserve"> </w:t>
            </w:r>
            <w:r w:rsidR="004F4B0D" w:rsidRPr="00FC544C">
              <w:rPr>
                <w:rFonts w:ascii="Calibri" w:hAnsi="Calibri" w:cs="Calibri"/>
              </w:rPr>
              <w:t>de sistema de dimensión 4 donde los coeficientes son números chicos</w:t>
            </w:r>
          </w:p>
        </w:tc>
      </w:tr>
      <w:tr w:rsidR="00BC74CF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4F4B0D" w:rsidP="00BC74CF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4F4B0D">
              <w:rPr>
                <w:i/>
              </w:rPr>
              <w:t>05 - 4x4_coeficientes_chicos.in</w:t>
            </w:r>
          </w:p>
        </w:tc>
      </w:tr>
      <w:tr w:rsidR="00BC74CF" w:rsidTr="00D83E1E">
        <w:tc>
          <w:tcPr>
            <w:cnfStyle w:val="001000000000"/>
            <w:tcW w:w="2093" w:type="dxa"/>
            <w:vAlign w:val="center"/>
          </w:tcPr>
          <w:p w:rsidR="00BC74CF" w:rsidRDefault="00BC74CF" w:rsidP="00D83E1E">
            <w:pPr>
              <w:jc w:val="right"/>
            </w:pPr>
          </w:p>
          <w:p w:rsidR="00BC74CF" w:rsidRPr="004E3AC2" w:rsidRDefault="00BC74CF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4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0 0 98E-10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1 -1E-9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0 2 2E-13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0 3 -1E-5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1 0 23.4E-37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1 -2.5E-3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1 2 3E-5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1 3 -3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2 0 1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2 1 1E-14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2 2 1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2 3 0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3 0 1.4E-13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1 -1E-5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3 2 4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3 3 3.4E-5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-8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-20.4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-2.99</w:t>
            </w:r>
          </w:p>
          <w:p w:rsidR="00BC74CF" w:rsidRPr="00BE2357" w:rsidRDefault="004F4B0D" w:rsidP="004F4B0D">
            <w:pPr>
              <w:cnfStyle w:val="000000000000"/>
              <w:rPr>
                <w:rFonts w:ascii="Courier New" w:hAnsi="Courier New" w:cs="Courier New"/>
              </w:rPr>
            </w:pPr>
            <w:r w:rsidRPr="004F4B0D">
              <w:rPr>
                <w:rFonts w:ascii="Courier New" w:hAnsi="Courier New" w:cs="Courier New"/>
              </w:rPr>
              <w:t>4</w:t>
            </w:r>
          </w:p>
        </w:tc>
      </w:tr>
      <w:tr w:rsidR="00BC74CF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4F4B0D" w:rsidP="003339DF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4F4B0D">
              <w:rPr>
                <w:i/>
              </w:rPr>
              <w:t>05 - 4x4_coeficientes_chicos.</w:t>
            </w:r>
            <w:r>
              <w:rPr>
                <w:i/>
              </w:rPr>
              <w:t>out</w:t>
            </w:r>
          </w:p>
        </w:tc>
      </w:tr>
      <w:tr w:rsidR="00BC74CF" w:rsidTr="00D83E1E">
        <w:tc>
          <w:tcPr>
            <w:cnfStyle w:val="001000000000"/>
            <w:tcW w:w="2093" w:type="dxa"/>
            <w:vAlign w:val="center"/>
          </w:tcPr>
          <w:p w:rsidR="00BC74CF" w:rsidRDefault="00BC74CF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4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2730.99609375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-1.090903552E9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-2733.986083984375</w:t>
            </w:r>
          </w:p>
          <w:p w:rsidR="004F4B0D" w:rsidRPr="004F4B0D" w:rsidRDefault="004F4B0D" w:rsidP="004F4B0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909093.0</w:t>
            </w:r>
          </w:p>
          <w:p w:rsidR="00BC74CF" w:rsidRPr="00BC74CF" w:rsidRDefault="004F4B0D" w:rsidP="004F4B0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F4B0D">
              <w:rPr>
                <w:rFonts w:ascii="Courier New" w:hAnsi="Courier New" w:cs="Courier New"/>
                <w:sz w:val="20"/>
              </w:rPr>
              <w:t>0.3999996190390936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BC74CF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BC74CF" w:rsidRPr="004E3AC2" w:rsidRDefault="00BC74CF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D83E1E">
            <w:pPr>
              <w:jc w:val="right"/>
              <w:cnfStyle w:val="100000000000"/>
            </w:pPr>
            <w:r>
              <w:t>0</w:t>
            </w:r>
            <w:r w:rsidR="00912F00">
              <w:t>6</w:t>
            </w:r>
          </w:p>
        </w:tc>
      </w:tr>
      <w:tr w:rsidR="00BC74CF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BC74CF" w:rsidRPr="00643010" w:rsidRDefault="00BC74CF" w:rsidP="00D83E1E"/>
        </w:tc>
      </w:tr>
      <w:tr w:rsidR="00BC74CF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655B88" w:rsidP="00A91402">
            <w:pPr>
              <w:cnfStyle w:val="000000000000"/>
              <w:rPr>
                <w:b/>
              </w:rPr>
            </w:pPr>
            <w:r w:rsidRPr="00655B88">
              <w:t>06 - 4x4_coeficientes_grandes.in</w:t>
            </w:r>
          </w:p>
        </w:tc>
      </w:tr>
      <w:tr w:rsidR="00BC74CF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D83E1E">
            <w:pPr>
              <w:cnfStyle w:val="000000100000"/>
            </w:pPr>
            <w:r>
              <w:t>Derivado de análisis</w:t>
            </w:r>
          </w:p>
        </w:tc>
      </w:tr>
      <w:tr w:rsidR="00BC74CF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Pr="00655B88" w:rsidRDefault="00BC74CF" w:rsidP="00655B88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655B88">
              <w:rPr>
                <w:rFonts w:ascii="Calibri" w:hAnsi="Calibri" w:cs="Calibri"/>
              </w:rPr>
              <w:t>En este caso el archivo de</w:t>
            </w:r>
            <w:r w:rsidR="00A91402" w:rsidRPr="00655B88">
              <w:rPr>
                <w:rFonts w:ascii="Calibri" w:hAnsi="Calibri" w:cs="Calibri"/>
              </w:rPr>
              <w:t xml:space="preserve"> entrada</w:t>
            </w:r>
            <w:r w:rsidRPr="00655B88">
              <w:rPr>
                <w:rFonts w:ascii="Calibri" w:hAnsi="Calibri" w:cs="Calibri"/>
              </w:rPr>
              <w:t xml:space="preserve"> </w:t>
            </w:r>
            <w:r w:rsidR="00A91402" w:rsidRPr="00655B88">
              <w:rPr>
                <w:rFonts w:ascii="Calibri" w:hAnsi="Calibri" w:cs="Calibri"/>
              </w:rPr>
              <w:t xml:space="preserve">presenta </w:t>
            </w:r>
            <w:r w:rsidR="00655B88" w:rsidRPr="00655B88">
              <w:rPr>
                <w:rFonts w:ascii="Calibri" w:hAnsi="Calibri" w:cs="Calibri"/>
              </w:rPr>
              <w:t xml:space="preserve"> un</w:t>
            </w:r>
            <w:r w:rsidR="00655B88" w:rsidRPr="00B32E3C">
              <w:rPr>
                <w:rFonts w:ascii="Calibri" w:hAnsi="Calibri" w:cs="Calibri"/>
              </w:rPr>
              <w:t xml:space="preserve"> sistema de dimensión 4 donde los coeficientes son números grandes</w:t>
            </w:r>
            <w:r w:rsidR="00655B88" w:rsidRPr="00655B88">
              <w:rPr>
                <w:rFonts w:ascii="Calibri" w:hAnsi="Calibri" w:cs="Calibri"/>
              </w:rPr>
              <w:t>.</w:t>
            </w:r>
          </w:p>
        </w:tc>
      </w:tr>
      <w:tr w:rsidR="00BC74CF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655B88" w:rsidP="003339DF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655B88">
              <w:rPr>
                <w:i/>
              </w:rPr>
              <w:t>06 - 4x4_coeficientes_grandes.in</w:t>
            </w:r>
          </w:p>
        </w:tc>
      </w:tr>
      <w:tr w:rsidR="00BC74CF" w:rsidTr="00D83E1E">
        <w:tc>
          <w:tcPr>
            <w:cnfStyle w:val="001000000000"/>
            <w:tcW w:w="2093" w:type="dxa"/>
            <w:vAlign w:val="center"/>
          </w:tcPr>
          <w:p w:rsidR="00BC74CF" w:rsidRDefault="00BC74CF" w:rsidP="00D83E1E">
            <w:pPr>
              <w:jc w:val="right"/>
            </w:pPr>
          </w:p>
          <w:p w:rsidR="00BC74CF" w:rsidRPr="004E3AC2" w:rsidRDefault="00BC74CF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0 0 98E10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1 -1E9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0 2 2E13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0 3 -1E5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1 0 23.4E5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1 -2.5E3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1 2 3E5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1 3 -3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2 0 1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2 1 1E14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2 2 1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2 3 0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3 0 1.4E13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1 -1E5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3 2 4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3 3 3.4E5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-8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-20.4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-2.99</w:t>
            </w:r>
          </w:p>
          <w:p w:rsidR="00BC74CF" w:rsidRPr="00BE2357" w:rsidRDefault="00655B88" w:rsidP="00655B88">
            <w:pPr>
              <w:cnfStyle w:val="000000000000"/>
              <w:rPr>
                <w:rFonts w:ascii="Courier New" w:hAnsi="Courier New" w:cs="Courier New"/>
              </w:rPr>
            </w:pPr>
            <w:r w:rsidRPr="00655B88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BC74CF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655B88" w:rsidP="003339DF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655B88">
              <w:rPr>
                <w:i/>
              </w:rPr>
              <w:t>06 - 4x4_coeficientes_grandes.</w:t>
            </w:r>
            <w:r>
              <w:rPr>
                <w:i/>
              </w:rPr>
              <w:t>out</w:t>
            </w:r>
          </w:p>
        </w:tc>
      </w:tr>
      <w:tr w:rsidR="00BC74CF" w:rsidTr="00D83E1E">
        <w:tc>
          <w:tcPr>
            <w:cnfStyle w:val="001000000000"/>
            <w:tcW w:w="2093" w:type="dxa"/>
            <w:vAlign w:val="center"/>
          </w:tcPr>
          <w:p w:rsidR="00BC74CF" w:rsidRDefault="00BC74CF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4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-1.6217096288073662E-7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-2.987683071862396E-14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4.1334175193696865E-8</w:t>
            </w:r>
          </w:p>
          <w:p w:rsidR="00655B88" w:rsidRPr="00655B88" w:rsidRDefault="00655B88" w:rsidP="00655B88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6.677639484405518</w:t>
            </w:r>
          </w:p>
          <w:p w:rsidR="00A91402" w:rsidRPr="00BC74CF" w:rsidRDefault="00655B88" w:rsidP="00655B88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655B88">
              <w:rPr>
                <w:rFonts w:ascii="Courier New" w:hAnsi="Courier New" w:cs="Courier New"/>
                <w:sz w:val="20"/>
              </w:rPr>
              <w:t>0.07612800220360717</w:t>
            </w:r>
          </w:p>
        </w:tc>
      </w:tr>
    </w:tbl>
    <w:p w:rsidR="006A0A0F" w:rsidRDefault="006A0A0F" w:rsidP="00935DC4">
      <w:pPr>
        <w:tabs>
          <w:tab w:val="left" w:pos="1335"/>
        </w:tabs>
        <w:rPr>
          <w:b/>
        </w:rPr>
      </w:pPr>
    </w:p>
    <w:p w:rsidR="006A0A0F" w:rsidRDefault="006A0A0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6A0A0F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6A0A0F" w:rsidRPr="004E3AC2" w:rsidRDefault="006A0A0F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6A0A0F" w:rsidRPr="004E3AC2" w:rsidRDefault="006A0A0F" w:rsidP="00D83E1E">
            <w:pPr>
              <w:jc w:val="right"/>
              <w:cnfStyle w:val="100000000000"/>
            </w:pPr>
            <w:r>
              <w:t>0</w:t>
            </w:r>
            <w:r w:rsidR="00912F00">
              <w:t>7</w:t>
            </w:r>
          </w:p>
        </w:tc>
      </w:tr>
      <w:tr w:rsidR="006A0A0F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6A0A0F" w:rsidRPr="00643010" w:rsidRDefault="006A0A0F" w:rsidP="00D83E1E"/>
        </w:tc>
      </w:tr>
      <w:tr w:rsidR="006A0A0F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6A0A0F" w:rsidRDefault="006A0A0F" w:rsidP="00D83E1E">
            <w:pPr>
              <w:cnfStyle w:val="000000000000"/>
              <w:rPr>
                <w:b/>
              </w:rPr>
            </w:pPr>
            <w:r w:rsidRPr="006A0A0F">
              <w:t>07 - 6x6_normal.in</w:t>
            </w:r>
          </w:p>
        </w:tc>
      </w:tr>
      <w:tr w:rsidR="006A0A0F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6A0A0F" w:rsidRPr="00643010" w:rsidRDefault="006A0A0F" w:rsidP="00D83E1E">
            <w:pPr>
              <w:cnfStyle w:val="000000100000"/>
            </w:pPr>
            <w:r>
              <w:t>Derivado de análisis</w:t>
            </w:r>
          </w:p>
        </w:tc>
      </w:tr>
      <w:tr w:rsidR="006A0A0F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6A0A0F" w:rsidRPr="00655B88" w:rsidRDefault="006A0A0F" w:rsidP="00D83E1E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simple con matriz de coeficientes de dimensión 6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6A0A0F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6A0A0F" w:rsidRPr="004E3AC2" w:rsidRDefault="006A0A0F" w:rsidP="00D83E1E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6A0A0F">
              <w:rPr>
                <w:i/>
              </w:rPr>
              <w:t>07 - 6x6_normal.in</w:t>
            </w:r>
          </w:p>
        </w:tc>
      </w:tr>
      <w:tr w:rsidR="006A0A0F" w:rsidTr="00D83E1E">
        <w:tc>
          <w:tcPr>
            <w:cnfStyle w:val="001000000000"/>
            <w:tcW w:w="2093" w:type="dxa"/>
            <w:vAlign w:val="center"/>
          </w:tcPr>
          <w:p w:rsidR="006A0A0F" w:rsidRDefault="006A0A0F" w:rsidP="00D83E1E">
            <w:pPr>
              <w:jc w:val="right"/>
            </w:pPr>
          </w:p>
          <w:p w:rsidR="006A0A0F" w:rsidRPr="004E3AC2" w:rsidRDefault="006A0A0F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0 0 1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0 1 1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0 2 5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0 3 4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0 4 6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0 5 4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1 0 0.001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1 1 0.001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1 2 0.002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1 3 0.003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1 4 0.005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1 5 0.001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2 0 1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2 1 5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2 2 1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2 3 6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2 4 8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2 5 4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3 0 1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3 1 4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3 2 54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3 3 1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3 4 4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3 5 1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4 0 1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 xml:space="preserve">4 1 5 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4 2 1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4 3 1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4 4 1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4 5 1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5 0 1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5 1 1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 xml:space="preserve">5 2 3 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5 3 6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5 4 8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5 5 12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A0A0F" w:rsidRPr="006A0A0F" w:rsidRDefault="006A0A0F" w:rsidP="006A0A0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6A0A0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6A0A0F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6A0A0F" w:rsidRPr="004E3AC2" w:rsidRDefault="006A0A0F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6A0A0F" w:rsidRPr="004E3AC2" w:rsidRDefault="006A0A0F" w:rsidP="00D83E1E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6A0A0F">
              <w:rPr>
                <w:i/>
              </w:rPr>
              <w:t>07 - 6x6_normal.</w:t>
            </w:r>
            <w:r>
              <w:rPr>
                <w:i/>
              </w:rPr>
              <w:t>out</w:t>
            </w:r>
          </w:p>
        </w:tc>
      </w:tr>
      <w:tr w:rsidR="006A0A0F" w:rsidTr="00D83E1E">
        <w:tc>
          <w:tcPr>
            <w:cnfStyle w:val="001000000000"/>
            <w:tcW w:w="2093" w:type="dxa"/>
            <w:vAlign w:val="center"/>
          </w:tcPr>
          <w:p w:rsidR="006A0A0F" w:rsidRDefault="006A0A0F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CE0B20" w:rsidRPr="00912F00" w:rsidRDefault="00CE0B20" w:rsidP="00CE0B20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CE0B20" w:rsidRPr="00912F00" w:rsidRDefault="00CE0B20" w:rsidP="00CE0B20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-1462.9072265625</w:t>
            </w:r>
          </w:p>
          <w:p w:rsidR="00CE0B20" w:rsidRPr="00912F00" w:rsidRDefault="00CE0B20" w:rsidP="00CE0B20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550.5758666992188</w:t>
            </w:r>
          </w:p>
          <w:p w:rsidR="00CE0B20" w:rsidRPr="00912F00" w:rsidRDefault="00CE0B20" w:rsidP="00CE0B20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-166.40296936035156</w:t>
            </w:r>
          </w:p>
          <w:p w:rsidR="00CE0B20" w:rsidRPr="00912F00" w:rsidRDefault="00CE0B20" w:rsidP="00CE0B20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-4562.76904296875</w:t>
            </w:r>
          </w:p>
          <w:p w:rsidR="00CE0B20" w:rsidRPr="00912F00" w:rsidRDefault="00CE0B20" w:rsidP="00CE0B20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3123.31103515625</w:t>
            </w:r>
          </w:p>
          <w:p w:rsidR="00CE0B20" w:rsidRPr="00912F00" w:rsidRDefault="00CE0B20" w:rsidP="00CE0B20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316.8886413574219</w:t>
            </w:r>
          </w:p>
          <w:p w:rsidR="006A0A0F" w:rsidRPr="00BC74CF" w:rsidRDefault="00CE0B20" w:rsidP="00CE0B2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18"/>
                <w:szCs w:val="18"/>
              </w:rPr>
              <w:t>0.0033006989711723057</w:t>
            </w:r>
          </w:p>
        </w:tc>
      </w:tr>
    </w:tbl>
    <w:p w:rsidR="00912F00" w:rsidRDefault="00912F00">
      <w:pPr>
        <w:rPr>
          <w:b/>
        </w:rPr>
      </w:pP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912F00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912F00" w:rsidRPr="004E3AC2" w:rsidRDefault="00912F00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12F00" w:rsidRPr="004E3AC2" w:rsidRDefault="00912F00" w:rsidP="00D83E1E">
            <w:pPr>
              <w:jc w:val="right"/>
              <w:cnfStyle w:val="100000000000"/>
            </w:pPr>
            <w:r>
              <w:t>08</w:t>
            </w:r>
          </w:p>
        </w:tc>
      </w:tr>
      <w:tr w:rsidR="00912F00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912F00" w:rsidRPr="00643010" w:rsidRDefault="00912F00" w:rsidP="00D83E1E"/>
        </w:tc>
      </w:tr>
      <w:tr w:rsidR="00912F00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12F00" w:rsidRDefault="00912F00" w:rsidP="00D83E1E">
            <w:pPr>
              <w:cnfStyle w:val="000000000000"/>
              <w:rPr>
                <w:b/>
              </w:rPr>
            </w:pPr>
            <w:r w:rsidRPr="00912F00">
              <w:t>08 - 10x10_normal.in</w:t>
            </w:r>
          </w:p>
        </w:tc>
      </w:tr>
      <w:tr w:rsidR="00912F00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12F00" w:rsidRPr="00643010" w:rsidRDefault="00912F00" w:rsidP="00D83E1E">
            <w:pPr>
              <w:cnfStyle w:val="000000100000"/>
            </w:pPr>
            <w:r>
              <w:t>Derivado de análisis</w:t>
            </w:r>
          </w:p>
        </w:tc>
      </w:tr>
      <w:tr w:rsidR="00912F00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12F00" w:rsidRPr="00655B88" w:rsidRDefault="00912F00" w:rsidP="00D83E1E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simple con matriz de coeficientes de dimensión 10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912F00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12F00" w:rsidRPr="004E3AC2" w:rsidRDefault="00912F00" w:rsidP="00D83E1E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912F00">
              <w:rPr>
                <w:i/>
              </w:rPr>
              <w:t>08 - 10x10_normal.in</w:t>
            </w:r>
          </w:p>
        </w:tc>
      </w:tr>
      <w:tr w:rsidR="00912F00" w:rsidTr="00912F00">
        <w:tc>
          <w:tcPr>
            <w:cnfStyle w:val="001000000000"/>
            <w:tcW w:w="2093" w:type="dxa"/>
          </w:tcPr>
          <w:p w:rsidR="00912F00" w:rsidRDefault="00912F00" w:rsidP="00912F00">
            <w:pPr>
              <w:jc w:val="right"/>
            </w:pPr>
          </w:p>
          <w:p w:rsidR="00912F00" w:rsidRPr="004E3AC2" w:rsidRDefault="00912F00" w:rsidP="00912F00">
            <w:pPr>
              <w:jc w:val="right"/>
            </w:pPr>
            <w:r>
              <w:t>Entrada</w:t>
            </w:r>
          </w:p>
        </w:tc>
        <w:tc>
          <w:tcPr>
            <w:tcW w:w="7793" w:type="dxa"/>
            <w:vAlign w:val="center"/>
          </w:tcPr>
          <w:p w:rsidR="00912F00" w:rsidRPr="00BE2357" w:rsidRDefault="00912F00" w:rsidP="00912F00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912F00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12F00" w:rsidRPr="004E3AC2" w:rsidRDefault="00912F00" w:rsidP="00D83E1E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912F00">
              <w:rPr>
                <w:i/>
              </w:rPr>
              <w:t>08 - 10x10_normal.</w:t>
            </w:r>
            <w:r>
              <w:rPr>
                <w:i/>
              </w:rPr>
              <w:t>out</w:t>
            </w:r>
          </w:p>
        </w:tc>
      </w:tr>
      <w:tr w:rsidR="00912F00" w:rsidTr="00D83E1E">
        <w:tc>
          <w:tcPr>
            <w:cnfStyle w:val="001000000000"/>
            <w:tcW w:w="2093" w:type="dxa"/>
            <w:vAlign w:val="center"/>
          </w:tcPr>
          <w:p w:rsidR="00912F00" w:rsidRDefault="00912F00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10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5.448003768920898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2.510563373565674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1.8196505308151245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1.6016077995300293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-6.990298271179199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6.02013635635376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-4.249391555786133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4.911612033843994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-3.3951401710510254</w:t>
            </w:r>
          </w:p>
          <w:p w:rsidR="00912F00" w:rsidRPr="00912F00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-2.6106438636779785</w:t>
            </w:r>
          </w:p>
          <w:p w:rsidR="00912F00" w:rsidRPr="00BC74CF" w:rsidRDefault="00912F00" w:rsidP="00912F00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912F00">
              <w:rPr>
                <w:rFonts w:ascii="Courier New" w:hAnsi="Courier New" w:cs="Courier New"/>
                <w:sz w:val="20"/>
              </w:rPr>
              <w:t>1.0925711858167266E-5</w:t>
            </w:r>
          </w:p>
        </w:tc>
      </w:tr>
    </w:tbl>
    <w:p w:rsidR="00912F00" w:rsidRDefault="00912F00" w:rsidP="00935DC4">
      <w:pPr>
        <w:tabs>
          <w:tab w:val="left" w:pos="1335"/>
        </w:tabs>
        <w:rPr>
          <w:b/>
        </w:rPr>
      </w:pPr>
    </w:p>
    <w:p w:rsidR="00912F00" w:rsidRDefault="00912F00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912F00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912F00" w:rsidRPr="004E3AC2" w:rsidRDefault="00912F00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12F00" w:rsidRPr="004E3AC2" w:rsidRDefault="004E474D" w:rsidP="00D83E1E">
            <w:pPr>
              <w:jc w:val="right"/>
              <w:cnfStyle w:val="100000000000"/>
            </w:pPr>
            <w:r>
              <w:t>09</w:t>
            </w:r>
          </w:p>
        </w:tc>
      </w:tr>
      <w:tr w:rsidR="00912F00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912F00" w:rsidRPr="00643010" w:rsidRDefault="00912F00" w:rsidP="00D83E1E"/>
        </w:tc>
      </w:tr>
      <w:tr w:rsidR="00912F00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12F00" w:rsidRDefault="004E474D" w:rsidP="00D83E1E">
            <w:pPr>
              <w:cnfStyle w:val="000000000000"/>
              <w:rPr>
                <w:b/>
              </w:rPr>
            </w:pPr>
            <w:r w:rsidRPr="004E474D">
              <w:t>09 - 10x10_sin_inversa.in</w:t>
            </w:r>
          </w:p>
        </w:tc>
      </w:tr>
      <w:tr w:rsidR="00912F00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12F00" w:rsidRPr="00643010" w:rsidRDefault="00912F00" w:rsidP="00D83E1E">
            <w:pPr>
              <w:cnfStyle w:val="000000100000"/>
            </w:pPr>
            <w:r>
              <w:t>Derivado de análisis</w:t>
            </w:r>
          </w:p>
        </w:tc>
      </w:tr>
      <w:tr w:rsidR="00912F00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12F00" w:rsidRPr="00655B88" w:rsidRDefault="004E474D" w:rsidP="004E474D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 xml:space="preserve">El sistema no tiene solución, una de las filas nulas </w:t>
            </w:r>
            <w:r w:rsidR="00912F00">
              <w:rPr>
                <w:rFonts w:ascii="Calibri" w:hAnsi="Calibri" w:cs="Calibri"/>
              </w:rPr>
              <w:t>.</w:t>
            </w:r>
          </w:p>
        </w:tc>
      </w:tr>
      <w:tr w:rsidR="00912F00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12F00" w:rsidRPr="004E3AC2" w:rsidRDefault="004E474D" w:rsidP="00D83E1E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4E474D">
              <w:rPr>
                <w:i/>
              </w:rPr>
              <w:t>09 - 10x10_sin_inversa.in</w:t>
            </w:r>
          </w:p>
        </w:tc>
      </w:tr>
      <w:tr w:rsidR="00912F00" w:rsidTr="00D83E1E">
        <w:tc>
          <w:tcPr>
            <w:cnfStyle w:val="001000000000"/>
            <w:tcW w:w="2093" w:type="dxa"/>
            <w:vAlign w:val="center"/>
          </w:tcPr>
          <w:p w:rsidR="00912F00" w:rsidRDefault="00912F00" w:rsidP="00D83E1E">
            <w:pPr>
              <w:jc w:val="right"/>
            </w:pPr>
          </w:p>
          <w:p w:rsidR="00912F00" w:rsidRPr="004E3AC2" w:rsidRDefault="00912F00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912F00" w:rsidRPr="00912F00" w:rsidRDefault="004E474D" w:rsidP="00D83E1E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912F00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912F00" w:rsidRPr="004E3AC2" w:rsidRDefault="00912F00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12F00" w:rsidRPr="004E3AC2" w:rsidRDefault="004E474D" w:rsidP="00D83E1E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4E474D">
              <w:rPr>
                <w:i/>
              </w:rPr>
              <w:t>09 - 10x10_sin_inversa.</w:t>
            </w:r>
            <w:r>
              <w:rPr>
                <w:i/>
              </w:rPr>
              <w:t>out</w:t>
            </w:r>
          </w:p>
        </w:tc>
      </w:tr>
      <w:tr w:rsidR="00912F00" w:rsidTr="00D83E1E">
        <w:tc>
          <w:tcPr>
            <w:cnfStyle w:val="001000000000"/>
            <w:tcW w:w="2093" w:type="dxa"/>
            <w:vAlign w:val="center"/>
          </w:tcPr>
          <w:p w:rsidR="00912F00" w:rsidRDefault="00912F00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4E474D" w:rsidRDefault="004E474D" w:rsidP="004E474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E474D">
              <w:rPr>
                <w:rFonts w:ascii="Courier New" w:hAnsi="Courier New" w:cs="Courier New"/>
                <w:sz w:val="20"/>
              </w:rPr>
              <w:t>10</w:t>
            </w:r>
          </w:p>
          <w:p w:rsidR="00912F00" w:rsidRPr="00BC74CF" w:rsidRDefault="004E474D" w:rsidP="004E474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E474D">
              <w:rPr>
                <w:rFonts w:ascii="Courier New" w:hAnsi="Courier New" w:cs="Courier New"/>
                <w:sz w:val="20"/>
              </w:rPr>
              <w:t>TIENE INFINITAS SOLUCIONES O NO TIENE SOLUCIÓN</w:t>
            </w:r>
          </w:p>
        </w:tc>
      </w:tr>
    </w:tbl>
    <w:p w:rsidR="004E474D" w:rsidRDefault="004E474D" w:rsidP="00935DC4">
      <w:pPr>
        <w:tabs>
          <w:tab w:val="left" w:pos="1335"/>
        </w:tabs>
        <w:rPr>
          <w:b/>
        </w:rPr>
      </w:pPr>
    </w:p>
    <w:p w:rsidR="004E474D" w:rsidRDefault="004E474D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4E474D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4E474D" w:rsidRPr="004E3AC2" w:rsidRDefault="004E474D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4E474D">
            <w:pPr>
              <w:jc w:val="right"/>
              <w:cnfStyle w:val="100000000000"/>
            </w:pPr>
            <w:r>
              <w:t>10</w:t>
            </w:r>
          </w:p>
        </w:tc>
      </w:tr>
      <w:tr w:rsidR="004E474D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4E474D" w:rsidRPr="00643010" w:rsidRDefault="004E474D" w:rsidP="00D83E1E"/>
        </w:tc>
      </w:tr>
      <w:tr w:rsidR="004E474D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E474D" w:rsidRDefault="004E474D" w:rsidP="00D83E1E">
            <w:pPr>
              <w:cnfStyle w:val="000000000000"/>
              <w:rPr>
                <w:b/>
              </w:rPr>
            </w:pPr>
            <w:r w:rsidRPr="004E474D">
              <w:t>10 - 100x100_normal.in</w:t>
            </w:r>
          </w:p>
        </w:tc>
      </w:tr>
      <w:tr w:rsidR="004E474D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E474D" w:rsidRPr="00643010" w:rsidRDefault="004E474D" w:rsidP="00D83E1E">
            <w:pPr>
              <w:cnfStyle w:val="000000100000"/>
            </w:pPr>
            <w:r>
              <w:t>Derivado de análisis</w:t>
            </w:r>
          </w:p>
        </w:tc>
      </w:tr>
      <w:tr w:rsidR="004E474D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E474D" w:rsidRPr="00655B88" w:rsidRDefault="004E474D" w:rsidP="00D83E1E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simple con matriz de coeficientes de dimensión 100</w:t>
            </w:r>
          </w:p>
        </w:tc>
      </w:tr>
      <w:tr w:rsidR="004E474D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4E474D">
              <w:rPr>
                <w:i/>
              </w:rPr>
              <w:t>10 - 100x100_normal.in</w:t>
            </w:r>
          </w:p>
        </w:tc>
      </w:tr>
      <w:tr w:rsidR="004E474D" w:rsidTr="00D83E1E">
        <w:tc>
          <w:tcPr>
            <w:cnfStyle w:val="001000000000"/>
            <w:tcW w:w="2093" w:type="dxa"/>
            <w:vAlign w:val="center"/>
          </w:tcPr>
          <w:p w:rsidR="004E474D" w:rsidRDefault="004E474D" w:rsidP="00D83E1E">
            <w:pPr>
              <w:jc w:val="right"/>
            </w:pPr>
          </w:p>
          <w:p w:rsidR="004E474D" w:rsidRPr="004E3AC2" w:rsidRDefault="004E474D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E474D" w:rsidRPr="00912F00" w:rsidRDefault="004E474D" w:rsidP="00D83E1E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4E474D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4E474D">
              <w:rPr>
                <w:i/>
              </w:rPr>
              <w:t>10 - 100x100_normal.in</w:t>
            </w:r>
          </w:p>
        </w:tc>
      </w:tr>
      <w:tr w:rsidR="004E474D" w:rsidTr="00D83E1E">
        <w:tc>
          <w:tcPr>
            <w:cnfStyle w:val="001000000000"/>
            <w:tcW w:w="2093" w:type="dxa"/>
            <w:vAlign w:val="center"/>
          </w:tcPr>
          <w:p w:rsidR="004E474D" w:rsidRDefault="004E474D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BC74CF" w:rsidRDefault="004E474D" w:rsidP="00D83E1E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</w:tbl>
    <w:p w:rsidR="004E474D" w:rsidRDefault="004E474D" w:rsidP="00935DC4">
      <w:pPr>
        <w:tabs>
          <w:tab w:val="left" w:pos="1335"/>
        </w:tabs>
        <w:rPr>
          <w:b/>
        </w:rPr>
      </w:pPr>
    </w:p>
    <w:p w:rsidR="004E474D" w:rsidRDefault="004E474D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4E474D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4E474D" w:rsidRPr="004E3AC2" w:rsidRDefault="004E474D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100000000000"/>
            </w:pPr>
            <w:r>
              <w:t>11</w:t>
            </w:r>
          </w:p>
        </w:tc>
      </w:tr>
      <w:tr w:rsidR="004E474D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4E474D" w:rsidRPr="00643010" w:rsidRDefault="004E474D" w:rsidP="00D83E1E"/>
        </w:tc>
      </w:tr>
      <w:tr w:rsidR="004E474D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E474D" w:rsidRDefault="004E474D" w:rsidP="00D83E1E">
            <w:pPr>
              <w:cnfStyle w:val="000000000000"/>
              <w:rPr>
                <w:b/>
              </w:rPr>
            </w:pPr>
            <w:r w:rsidRPr="004E474D">
              <w:t>100x100_sin_inversa_1.in</w:t>
            </w:r>
          </w:p>
        </w:tc>
      </w:tr>
      <w:tr w:rsidR="004E474D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E474D" w:rsidRPr="00643010" w:rsidRDefault="004E474D" w:rsidP="00D83E1E">
            <w:pPr>
              <w:cnfStyle w:val="000000100000"/>
            </w:pPr>
            <w:r>
              <w:t>Derivado de análisis</w:t>
            </w:r>
          </w:p>
        </w:tc>
      </w:tr>
      <w:tr w:rsidR="004E474D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E474D" w:rsidRPr="00655B88" w:rsidRDefault="004E474D" w:rsidP="00D83E1E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El sistema no tiene solución, primera fila nula</w:t>
            </w:r>
          </w:p>
        </w:tc>
      </w:tr>
      <w:tr w:rsidR="004E474D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4E474D">
              <w:rPr>
                <w:i/>
              </w:rPr>
              <w:t>100x100_sin_inversa_1.in</w:t>
            </w:r>
          </w:p>
        </w:tc>
      </w:tr>
      <w:tr w:rsidR="004E474D" w:rsidTr="00D83E1E">
        <w:tc>
          <w:tcPr>
            <w:cnfStyle w:val="001000000000"/>
            <w:tcW w:w="2093" w:type="dxa"/>
            <w:vAlign w:val="center"/>
          </w:tcPr>
          <w:p w:rsidR="004E474D" w:rsidRDefault="004E474D" w:rsidP="00D83E1E">
            <w:pPr>
              <w:jc w:val="right"/>
            </w:pPr>
          </w:p>
          <w:p w:rsidR="004E474D" w:rsidRPr="004E3AC2" w:rsidRDefault="004E474D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E474D" w:rsidRPr="00912F00" w:rsidRDefault="004E474D" w:rsidP="00D83E1E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4E474D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4E474D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4E474D">
              <w:rPr>
                <w:i/>
              </w:rPr>
              <w:t>100x100_sin_inversa_1.</w:t>
            </w:r>
            <w:r>
              <w:rPr>
                <w:i/>
              </w:rPr>
              <w:t>out</w:t>
            </w:r>
          </w:p>
        </w:tc>
      </w:tr>
      <w:tr w:rsidR="004E474D" w:rsidTr="00D83E1E">
        <w:tc>
          <w:tcPr>
            <w:cnfStyle w:val="001000000000"/>
            <w:tcW w:w="2093" w:type="dxa"/>
            <w:vAlign w:val="center"/>
          </w:tcPr>
          <w:p w:rsidR="004E474D" w:rsidRDefault="004E474D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4E474D" w:rsidRDefault="004E474D" w:rsidP="004E474D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E474D"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:rsidR="004E474D" w:rsidRPr="00BC74CF" w:rsidRDefault="004E474D" w:rsidP="004E474D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E474D">
              <w:rPr>
                <w:rFonts w:ascii="Courier New" w:hAnsi="Courier New" w:cs="Courier New"/>
                <w:sz w:val="20"/>
                <w:szCs w:val="20"/>
              </w:rPr>
              <w:t>TIENE INFINITAS SOLUCIONES O NO TIENE SOLUCIÓN</w:t>
            </w:r>
          </w:p>
        </w:tc>
      </w:tr>
    </w:tbl>
    <w:p w:rsidR="004E474D" w:rsidRDefault="004E474D" w:rsidP="00935DC4">
      <w:pPr>
        <w:tabs>
          <w:tab w:val="left" w:pos="1335"/>
        </w:tabs>
        <w:rPr>
          <w:b/>
        </w:rPr>
      </w:pPr>
    </w:p>
    <w:p w:rsidR="004E474D" w:rsidRDefault="004E474D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4E474D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4E474D" w:rsidRPr="004E3AC2" w:rsidRDefault="004E474D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4E474D" w:rsidRPr="004E3AC2" w:rsidRDefault="004E474D" w:rsidP="00D83E1E">
            <w:pPr>
              <w:jc w:val="right"/>
              <w:cnfStyle w:val="100000000000"/>
            </w:pPr>
            <w:r>
              <w:t>1</w:t>
            </w:r>
            <w:r w:rsidR="003A6FC6">
              <w:t>2</w:t>
            </w:r>
          </w:p>
        </w:tc>
      </w:tr>
      <w:tr w:rsidR="004E474D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4E474D" w:rsidRPr="00643010" w:rsidRDefault="004E474D" w:rsidP="00D83E1E"/>
        </w:tc>
      </w:tr>
      <w:tr w:rsidR="004E474D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E474D" w:rsidRDefault="003A6FC6" w:rsidP="00D83E1E">
            <w:pPr>
              <w:cnfStyle w:val="000000000000"/>
              <w:rPr>
                <w:b/>
              </w:rPr>
            </w:pPr>
            <w:r w:rsidRPr="003A6FC6">
              <w:t>100x100_sin_inversa_2.in</w:t>
            </w:r>
          </w:p>
        </w:tc>
      </w:tr>
      <w:tr w:rsidR="004E474D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E474D" w:rsidRPr="00643010" w:rsidRDefault="004E474D" w:rsidP="00D83E1E">
            <w:pPr>
              <w:cnfStyle w:val="000000100000"/>
            </w:pPr>
            <w:r>
              <w:t>Derivado de análisis</w:t>
            </w:r>
          </w:p>
        </w:tc>
      </w:tr>
      <w:tr w:rsidR="004E474D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E474D" w:rsidRPr="00655B88" w:rsidRDefault="003A6FC6" w:rsidP="00D83E1E">
            <w:pPr>
              <w:jc w:val="both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Igual al</w:t>
            </w:r>
            <w:r w:rsidRPr="00FC544C">
              <w:rPr>
                <w:rFonts w:ascii="Calibri" w:hAnsi="Calibri" w:cs="Calibri"/>
              </w:rPr>
              <w:t xml:space="preserve"> anterior pero otra de las filas nula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4E474D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E474D" w:rsidRPr="004E3AC2" w:rsidRDefault="003A6FC6" w:rsidP="00D83E1E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3A6FC6">
              <w:rPr>
                <w:i/>
              </w:rPr>
              <w:t>100x100_sin_inversa_2.in</w:t>
            </w:r>
          </w:p>
        </w:tc>
      </w:tr>
      <w:tr w:rsidR="004E474D" w:rsidTr="00D83E1E">
        <w:tc>
          <w:tcPr>
            <w:cnfStyle w:val="001000000000"/>
            <w:tcW w:w="2093" w:type="dxa"/>
            <w:vAlign w:val="center"/>
          </w:tcPr>
          <w:p w:rsidR="004E474D" w:rsidRDefault="004E474D" w:rsidP="00D83E1E">
            <w:pPr>
              <w:jc w:val="right"/>
            </w:pPr>
          </w:p>
          <w:p w:rsidR="004E474D" w:rsidRPr="004E3AC2" w:rsidRDefault="004E474D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E474D" w:rsidRPr="00912F00" w:rsidRDefault="004E474D" w:rsidP="00D83E1E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4E474D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4E474D" w:rsidRPr="004E3AC2" w:rsidRDefault="004E474D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E474D" w:rsidRPr="004E3AC2" w:rsidRDefault="003A6FC6" w:rsidP="00D83E1E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3A6FC6">
              <w:rPr>
                <w:i/>
              </w:rPr>
              <w:t>100x100_sin_inversa_2.</w:t>
            </w:r>
            <w:r>
              <w:rPr>
                <w:i/>
              </w:rPr>
              <w:t>out</w:t>
            </w:r>
          </w:p>
        </w:tc>
      </w:tr>
      <w:tr w:rsidR="004E474D" w:rsidTr="00D83E1E">
        <w:tc>
          <w:tcPr>
            <w:cnfStyle w:val="001000000000"/>
            <w:tcW w:w="2093" w:type="dxa"/>
            <w:vAlign w:val="center"/>
          </w:tcPr>
          <w:p w:rsidR="004E474D" w:rsidRDefault="004E474D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E474D" w:rsidRPr="004E474D" w:rsidRDefault="004E474D" w:rsidP="00D83E1E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4E474D"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:rsidR="004E474D" w:rsidRPr="00BC74CF" w:rsidRDefault="004E474D" w:rsidP="00D83E1E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4E474D">
              <w:rPr>
                <w:rFonts w:ascii="Courier New" w:hAnsi="Courier New" w:cs="Courier New"/>
                <w:sz w:val="20"/>
                <w:szCs w:val="20"/>
              </w:rPr>
              <w:t>TIENE INFINITAS SOLUCIONES O NO TIENE SOLUCIÓN</w:t>
            </w:r>
          </w:p>
        </w:tc>
      </w:tr>
    </w:tbl>
    <w:p w:rsidR="003A6FC6" w:rsidRDefault="003A6FC6" w:rsidP="00935DC4">
      <w:pPr>
        <w:tabs>
          <w:tab w:val="left" w:pos="1335"/>
        </w:tabs>
        <w:rPr>
          <w:b/>
        </w:rPr>
      </w:pPr>
    </w:p>
    <w:p w:rsidR="003A6FC6" w:rsidRDefault="003A6FC6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3A6FC6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3A6FC6" w:rsidRPr="004E3AC2" w:rsidRDefault="003A6FC6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3A6FC6" w:rsidRPr="004E3AC2" w:rsidRDefault="003A6FC6" w:rsidP="003A6FC6">
            <w:pPr>
              <w:jc w:val="right"/>
              <w:cnfStyle w:val="100000000000"/>
            </w:pPr>
            <w:r>
              <w:t>13</w:t>
            </w:r>
          </w:p>
        </w:tc>
      </w:tr>
      <w:tr w:rsidR="003A6FC6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3A6FC6" w:rsidRPr="00643010" w:rsidRDefault="003A6FC6" w:rsidP="00D83E1E"/>
        </w:tc>
      </w:tr>
      <w:tr w:rsidR="003A6FC6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3A6FC6" w:rsidRDefault="003A6FC6" w:rsidP="00D83E1E">
            <w:pPr>
              <w:cnfStyle w:val="000000000000"/>
              <w:rPr>
                <w:b/>
              </w:rPr>
            </w:pPr>
            <w:r w:rsidRPr="003A6FC6">
              <w:t>13 - 500x500_normal.in</w:t>
            </w:r>
          </w:p>
        </w:tc>
      </w:tr>
      <w:tr w:rsidR="003A6FC6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3A6FC6" w:rsidRPr="00643010" w:rsidRDefault="00D83E1E" w:rsidP="00D83E1E">
            <w:pPr>
              <w:cnfStyle w:val="000000100000"/>
            </w:pPr>
            <w:r>
              <w:t>Fatiga</w:t>
            </w:r>
          </w:p>
        </w:tc>
      </w:tr>
      <w:tr w:rsidR="003A6FC6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3A6FC6" w:rsidRPr="00655B88" w:rsidRDefault="00D83E1E" w:rsidP="00D83E1E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de dimensión 500</w:t>
            </w:r>
            <w:r>
              <w:rPr>
                <w:rFonts w:ascii="Calibri" w:hAnsi="Calibri" w:cs="Calibri"/>
              </w:rPr>
              <w:t>, se intenta estresar el programa.</w:t>
            </w:r>
          </w:p>
        </w:tc>
      </w:tr>
      <w:tr w:rsidR="003A6FC6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3A6FC6" w:rsidRPr="004E3AC2" w:rsidRDefault="003A6FC6" w:rsidP="00D83E1E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3A6FC6">
              <w:rPr>
                <w:i/>
              </w:rPr>
              <w:t>13 - 500x500_normal.in</w:t>
            </w:r>
          </w:p>
        </w:tc>
      </w:tr>
      <w:tr w:rsidR="003A6FC6" w:rsidTr="00D83E1E">
        <w:tc>
          <w:tcPr>
            <w:cnfStyle w:val="001000000000"/>
            <w:tcW w:w="2093" w:type="dxa"/>
            <w:vAlign w:val="center"/>
          </w:tcPr>
          <w:p w:rsidR="003A6FC6" w:rsidRDefault="003A6FC6" w:rsidP="00D83E1E">
            <w:pPr>
              <w:jc w:val="right"/>
            </w:pPr>
          </w:p>
          <w:p w:rsidR="003A6FC6" w:rsidRPr="004E3AC2" w:rsidRDefault="003A6FC6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3A6FC6" w:rsidRPr="00912F00" w:rsidRDefault="003A6FC6" w:rsidP="00D83E1E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3A6FC6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3A6FC6" w:rsidRPr="004E3AC2" w:rsidRDefault="003A6FC6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3A6FC6" w:rsidRPr="004E3AC2" w:rsidRDefault="003A6FC6" w:rsidP="00D83E1E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3A6FC6">
              <w:rPr>
                <w:i/>
              </w:rPr>
              <w:t>13 - 500x500_normal.</w:t>
            </w:r>
            <w:r w:rsidR="00D83E1E">
              <w:rPr>
                <w:i/>
              </w:rPr>
              <w:t>out</w:t>
            </w:r>
          </w:p>
        </w:tc>
      </w:tr>
      <w:tr w:rsidR="003A6FC6" w:rsidTr="00D83E1E">
        <w:tc>
          <w:tcPr>
            <w:cnfStyle w:val="001000000000"/>
            <w:tcW w:w="2093" w:type="dxa"/>
            <w:vAlign w:val="center"/>
          </w:tcPr>
          <w:p w:rsidR="003A6FC6" w:rsidRDefault="003A6FC6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3A6FC6" w:rsidRPr="00BC74CF" w:rsidRDefault="00D83E1E" w:rsidP="00D83E1E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</w:tbl>
    <w:p w:rsidR="00D83E1E" w:rsidRDefault="00D83E1E" w:rsidP="00935DC4">
      <w:pPr>
        <w:tabs>
          <w:tab w:val="left" w:pos="1335"/>
        </w:tabs>
        <w:rPr>
          <w:b/>
        </w:rPr>
      </w:pPr>
    </w:p>
    <w:p w:rsidR="00D83E1E" w:rsidRDefault="00D83E1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D83E1E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D83E1E" w:rsidRPr="004E3AC2" w:rsidRDefault="00D83E1E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100000000000"/>
            </w:pPr>
            <w:r>
              <w:t>14</w:t>
            </w:r>
          </w:p>
        </w:tc>
      </w:tr>
      <w:tr w:rsidR="00D83E1E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D83E1E" w:rsidRPr="00643010" w:rsidRDefault="00D83E1E" w:rsidP="00D83E1E"/>
        </w:tc>
      </w:tr>
      <w:tr w:rsidR="00D83E1E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D83E1E" w:rsidRDefault="00D83E1E" w:rsidP="00D83E1E">
            <w:pPr>
              <w:cnfStyle w:val="000000000000"/>
              <w:rPr>
                <w:b/>
              </w:rPr>
            </w:pPr>
            <w:r>
              <w:t xml:space="preserve">14 - </w:t>
            </w:r>
            <w:r w:rsidRPr="00D83E1E">
              <w:t>1000x1000_normal.in</w:t>
            </w:r>
          </w:p>
        </w:tc>
      </w:tr>
      <w:tr w:rsidR="00D83E1E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D83E1E" w:rsidRPr="00643010" w:rsidRDefault="00D83E1E" w:rsidP="00D83E1E">
            <w:pPr>
              <w:cnfStyle w:val="000000100000"/>
            </w:pPr>
            <w:r>
              <w:t>Fatiga</w:t>
            </w:r>
          </w:p>
        </w:tc>
      </w:tr>
      <w:tr w:rsidR="00D83E1E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D83E1E" w:rsidRPr="00655B88" w:rsidRDefault="00D83E1E" w:rsidP="00D83E1E">
            <w:pPr>
              <w:jc w:val="both"/>
              <w:cnfStyle w:val="00000000000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 xml:space="preserve">Caso de dimensión </w:t>
            </w:r>
            <w:r>
              <w:rPr>
                <w:rFonts w:ascii="Calibri" w:hAnsi="Calibri" w:cs="Calibri"/>
              </w:rPr>
              <w:t>1000, se intenta estresar el programa.</w:t>
            </w:r>
          </w:p>
        </w:tc>
      </w:tr>
      <w:tr w:rsidR="00D83E1E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>
              <w:t xml:space="preserve">14 - </w:t>
            </w:r>
            <w:r w:rsidRPr="00D83E1E">
              <w:t>1000x1000_normal.in</w:t>
            </w:r>
          </w:p>
        </w:tc>
      </w:tr>
      <w:tr w:rsidR="00D83E1E" w:rsidTr="00D83E1E">
        <w:tc>
          <w:tcPr>
            <w:cnfStyle w:val="001000000000"/>
            <w:tcW w:w="2093" w:type="dxa"/>
            <w:vAlign w:val="center"/>
          </w:tcPr>
          <w:p w:rsidR="00D83E1E" w:rsidRDefault="00D83E1E" w:rsidP="00D83E1E">
            <w:pPr>
              <w:jc w:val="right"/>
            </w:pPr>
          </w:p>
          <w:p w:rsidR="00D83E1E" w:rsidRPr="004E3AC2" w:rsidRDefault="00D83E1E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D83E1E" w:rsidRPr="00912F00" w:rsidRDefault="00D83E1E" w:rsidP="00D83E1E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D83E1E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>
              <w:t xml:space="preserve">14 - </w:t>
            </w:r>
            <w:r w:rsidRPr="00D83E1E">
              <w:t>1000x1000_normal.</w:t>
            </w:r>
            <w:r>
              <w:t>out</w:t>
            </w:r>
          </w:p>
        </w:tc>
      </w:tr>
      <w:tr w:rsidR="00D83E1E" w:rsidTr="00D83E1E">
        <w:tc>
          <w:tcPr>
            <w:cnfStyle w:val="001000000000"/>
            <w:tcW w:w="2093" w:type="dxa"/>
            <w:vAlign w:val="center"/>
          </w:tcPr>
          <w:p w:rsidR="00D83E1E" w:rsidRDefault="00D83E1E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D83E1E" w:rsidRPr="00BC74CF" w:rsidRDefault="00D83E1E" w:rsidP="00D83E1E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</w:tbl>
    <w:p w:rsidR="00D83E1E" w:rsidRDefault="00D83E1E" w:rsidP="00935DC4">
      <w:pPr>
        <w:tabs>
          <w:tab w:val="left" w:pos="1335"/>
        </w:tabs>
        <w:rPr>
          <w:b/>
        </w:rPr>
      </w:pPr>
    </w:p>
    <w:p w:rsidR="00D83E1E" w:rsidRDefault="00D83E1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/>
      </w:tblPr>
      <w:tblGrid>
        <w:gridCol w:w="2093"/>
        <w:gridCol w:w="7793"/>
      </w:tblGrid>
      <w:tr w:rsidR="00D83E1E" w:rsidTr="00D83E1E">
        <w:trPr>
          <w:cnfStyle w:val="100000000000"/>
          <w:trHeight w:val="381"/>
        </w:trPr>
        <w:tc>
          <w:tcPr>
            <w:cnfStyle w:val="001000000100"/>
            <w:tcW w:w="2093" w:type="dxa"/>
            <w:vAlign w:val="center"/>
          </w:tcPr>
          <w:p w:rsidR="00D83E1E" w:rsidRPr="004E3AC2" w:rsidRDefault="00D83E1E" w:rsidP="00D83E1E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100000000000"/>
            </w:pPr>
            <w:r>
              <w:t>15</w:t>
            </w:r>
          </w:p>
        </w:tc>
      </w:tr>
      <w:tr w:rsidR="00D83E1E" w:rsidTr="00D83E1E">
        <w:trPr>
          <w:cnfStyle w:val="000000100000"/>
        </w:trPr>
        <w:tc>
          <w:tcPr>
            <w:cnfStyle w:val="001000000000"/>
            <w:tcW w:w="9886" w:type="dxa"/>
            <w:gridSpan w:val="2"/>
          </w:tcPr>
          <w:p w:rsidR="00D83E1E" w:rsidRPr="00643010" w:rsidRDefault="00D83E1E" w:rsidP="00D83E1E"/>
        </w:tc>
      </w:tr>
      <w:tr w:rsidR="00D83E1E" w:rsidTr="00D83E1E">
        <w:trPr>
          <w:trHeight w:val="454"/>
        </w:trPr>
        <w:tc>
          <w:tcPr>
            <w:cnfStyle w:val="00100000000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D83E1E" w:rsidRDefault="00D83E1E" w:rsidP="00D83E1E">
            <w:pPr>
              <w:cnfStyle w:val="000000000000"/>
              <w:rPr>
                <w:b/>
              </w:rPr>
            </w:pPr>
            <w:r w:rsidRPr="00D83E1E">
              <w:t>15 - 1000x1000_matriz_nula.in</w:t>
            </w:r>
          </w:p>
        </w:tc>
      </w:tr>
      <w:tr w:rsidR="00D83E1E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D83E1E" w:rsidRPr="00643010" w:rsidRDefault="00D83E1E" w:rsidP="00D83E1E">
            <w:pPr>
              <w:cnfStyle w:val="000000100000"/>
            </w:pPr>
            <w:r>
              <w:t>Fatiga</w:t>
            </w:r>
          </w:p>
        </w:tc>
      </w:tr>
      <w:tr w:rsidR="00D83E1E" w:rsidTr="00D83E1E">
        <w:trPr>
          <w:trHeight w:val="680"/>
        </w:trPr>
        <w:tc>
          <w:tcPr>
            <w:cnfStyle w:val="001000000000"/>
            <w:tcW w:w="2093" w:type="dxa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D83E1E" w:rsidRPr="00655B88" w:rsidRDefault="00A1546C" w:rsidP="00A1546C">
            <w:pPr>
              <w:spacing w:line="360" w:lineRule="auto"/>
              <w:cnfStyle w:val="000000000000"/>
              <w:rPr>
                <w:rFonts w:ascii="Calibri" w:hAnsi="Calibri" w:cs="Calibri"/>
              </w:rPr>
            </w:pPr>
            <w:r w:rsidRPr="00FC544C">
              <w:rPr>
                <w:rFonts w:ascii="Calibri" w:hAnsi="Calibri" w:cs="Calibri"/>
              </w:rPr>
              <w:t>Caso de 1000x1000 con todos los elementos de la matriz de coeficientes nulos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D83E1E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/>
              <w:rPr>
                <w:rFonts w:ascii="Courier New" w:hAnsi="Courier New" w:cs="Courier New"/>
                <w:i/>
                <w:sz w:val="20"/>
              </w:rPr>
            </w:pPr>
            <w:r w:rsidRPr="00D83E1E">
              <w:rPr>
                <w:i/>
              </w:rPr>
              <w:t>15 - 1000x1000_matriz_nula.in</w:t>
            </w:r>
          </w:p>
        </w:tc>
      </w:tr>
      <w:tr w:rsidR="00D83E1E" w:rsidTr="00D83E1E">
        <w:tc>
          <w:tcPr>
            <w:cnfStyle w:val="001000000000"/>
            <w:tcW w:w="2093" w:type="dxa"/>
            <w:vAlign w:val="center"/>
          </w:tcPr>
          <w:p w:rsidR="00D83E1E" w:rsidRDefault="00D83E1E" w:rsidP="00D83E1E">
            <w:pPr>
              <w:jc w:val="right"/>
            </w:pPr>
          </w:p>
          <w:p w:rsidR="00D83E1E" w:rsidRPr="004E3AC2" w:rsidRDefault="00D83E1E" w:rsidP="00D83E1E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D83E1E" w:rsidRPr="00912F00" w:rsidRDefault="00D83E1E" w:rsidP="00D83E1E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CONTENIDO OMITIDO POR EXTENSION</w:t>
            </w:r>
          </w:p>
        </w:tc>
      </w:tr>
      <w:tr w:rsidR="00D83E1E" w:rsidTr="00D83E1E">
        <w:trPr>
          <w:cnfStyle w:val="000000100000"/>
          <w:trHeight w:val="454"/>
        </w:trPr>
        <w:tc>
          <w:tcPr>
            <w:cnfStyle w:val="001000000000"/>
            <w:tcW w:w="2093" w:type="dxa"/>
            <w:shd w:val="clear" w:color="auto" w:fill="92CDDC" w:themeFill="accent5" w:themeFillTint="99"/>
            <w:vAlign w:val="center"/>
          </w:tcPr>
          <w:p w:rsidR="00D83E1E" w:rsidRPr="004E3AC2" w:rsidRDefault="00D83E1E" w:rsidP="00D83E1E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D83E1E" w:rsidRPr="004E3AC2" w:rsidRDefault="00D83E1E" w:rsidP="00D83E1E">
            <w:pPr>
              <w:jc w:val="right"/>
              <w:cnfStyle w:val="000000100000"/>
              <w:rPr>
                <w:rFonts w:ascii="Courier New" w:hAnsi="Courier New" w:cs="Courier New"/>
                <w:i/>
              </w:rPr>
            </w:pPr>
            <w:r w:rsidRPr="00D83E1E">
              <w:rPr>
                <w:i/>
              </w:rPr>
              <w:t>15 - 1000x1000_matriz_nula.</w:t>
            </w:r>
            <w:r>
              <w:rPr>
                <w:i/>
              </w:rPr>
              <w:t>out</w:t>
            </w:r>
          </w:p>
        </w:tc>
      </w:tr>
      <w:tr w:rsidR="00D83E1E" w:rsidTr="00D83E1E">
        <w:tc>
          <w:tcPr>
            <w:cnfStyle w:val="001000000000"/>
            <w:tcW w:w="2093" w:type="dxa"/>
            <w:vAlign w:val="center"/>
          </w:tcPr>
          <w:p w:rsidR="00D83E1E" w:rsidRDefault="00D83E1E" w:rsidP="00D83E1E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1546C" w:rsidRPr="00A1546C" w:rsidRDefault="00A1546C" w:rsidP="00A1546C">
            <w:pPr>
              <w:cnfStyle w:val="000000000000"/>
              <w:rPr>
                <w:rFonts w:ascii="Courier New" w:hAnsi="Courier New" w:cs="Courier New"/>
                <w:sz w:val="20"/>
                <w:szCs w:val="20"/>
              </w:rPr>
            </w:pPr>
            <w:r w:rsidRPr="00A1546C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  <w:p w:rsidR="00D83E1E" w:rsidRPr="00BC74CF" w:rsidRDefault="00A1546C" w:rsidP="00A1546C">
            <w:pPr>
              <w:cnfStyle w:val="000000000000"/>
              <w:rPr>
                <w:rFonts w:ascii="Courier New" w:hAnsi="Courier New" w:cs="Courier New"/>
                <w:sz w:val="20"/>
              </w:rPr>
            </w:pPr>
            <w:r w:rsidRPr="00A1546C">
              <w:rPr>
                <w:rFonts w:ascii="Courier New" w:hAnsi="Courier New" w:cs="Courier New"/>
                <w:sz w:val="20"/>
                <w:szCs w:val="20"/>
              </w:rPr>
              <w:t>TIENE INFINITAS SOLUCIONES O NO TIENE SOLUCIÓN</w:t>
            </w:r>
          </w:p>
        </w:tc>
      </w:tr>
    </w:tbl>
    <w:p w:rsidR="004D7E34" w:rsidRPr="00935DC4" w:rsidRDefault="004D7E34" w:rsidP="00935DC4">
      <w:pPr>
        <w:tabs>
          <w:tab w:val="left" w:pos="1335"/>
        </w:tabs>
        <w:rPr>
          <w:b/>
        </w:rPr>
      </w:pPr>
    </w:p>
    <w:sectPr w:rsidR="004D7E34" w:rsidRPr="00935DC4" w:rsidSect="004B0F97"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179" w:rsidRDefault="00E84179" w:rsidP="004B0F97">
      <w:pPr>
        <w:spacing w:after="0" w:line="240" w:lineRule="auto"/>
      </w:pPr>
      <w:r>
        <w:separator/>
      </w:r>
    </w:p>
  </w:endnote>
  <w:endnote w:type="continuationSeparator" w:id="1">
    <w:p w:rsidR="00E84179" w:rsidRDefault="00E84179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E1E" w:rsidRPr="00B203FD" w:rsidRDefault="00D83E1E" w:rsidP="00B203FD">
    <w:pPr>
      <w:pStyle w:val="Piedepgina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1546C">
      <w:rPr>
        <w:b/>
        <w:noProof/>
      </w:rPr>
      <w:t>15</w:t>
    </w:r>
    <w:r>
      <w:rPr>
        <w:b/>
      </w:rPr>
      <w:fldChar w:fldCharType="end"/>
    </w:r>
    <w:r>
      <w:rPr>
        <w:b/>
      </w:rPr>
      <w:t xml:space="preserve"> d</w:t>
    </w:r>
    <w:r w:rsidRPr="00B203FD">
      <w:rPr>
        <w:b/>
      </w:rPr>
      <w:t xml:space="preserve">e </w:t>
    </w:r>
    <w:fldSimple w:instr=" NUMPAGES  \* Arabic  \* MERGEFORMAT ">
      <w:r w:rsidR="00A1546C" w:rsidRPr="00A1546C">
        <w:rPr>
          <w:b/>
          <w:noProof/>
        </w:rPr>
        <w:t>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179" w:rsidRDefault="00E84179" w:rsidP="004B0F97">
      <w:pPr>
        <w:spacing w:after="0" w:line="240" w:lineRule="auto"/>
      </w:pPr>
      <w:r>
        <w:separator/>
      </w:r>
    </w:p>
  </w:footnote>
  <w:footnote w:type="continuationSeparator" w:id="1">
    <w:p w:rsidR="00E84179" w:rsidRDefault="00E84179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37B6"/>
    <w:multiLevelType w:val="hybridMultilevel"/>
    <w:tmpl w:val="A17ED020"/>
    <w:lvl w:ilvl="0" w:tplc="09F8E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11890"/>
    <w:multiLevelType w:val="hybridMultilevel"/>
    <w:tmpl w:val="F4AAB428"/>
    <w:lvl w:ilvl="0" w:tplc="2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2B5D"/>
    <w:rsid w:val="00011CAA"/>
    <w:rsid w:val="00021398"/>
    <w:rsid w:val="000601FC"/>
    <w:rsid w:val="00087E9B"/>
    <w:rsid w:val="000B5322"/>
    <w:rsid w:val="000C685F"/>
    <w:rsid w:val="000F108E"/>
    <w:rsid w:val="002B0E79"/>
    <w:rsid w:val="002F0640"/>
    <w:rsid w:val="003339DF"/>
    <w:rsid w:val="003A6FC6"/>
    <w:rsid w:val="00497618"/>
    <w:rsid w:val="004B0B28"/>
    <w:rsid w:val="004B0F97"/>
    <w:rsid w:val="004D7E34"/>
    <w:rsid w:val="004E3AC2"/>
    <w:rsid w:val="004E474D"/>
    <w:rsid w:val="004F2FC8"/>
    <w:rsid w:val="004F4B0D"/>
    <w:rsid w:val="005C7668"/>
    <w:rsid w:val="005D1F43"/>
    <w:rsid w:val="00621F8B"/>
    <w:rsid w:val="00655B88"/>
    <w:rsid w:val="00695616"/>
    <w:rsid w:val="006A0A0F"/>
    <w:rsid w:val="006B0422"/>
    <w:rsid w:val="00712B5D"/>
    <w:rsid w:val="00723AC8"/>
    <w:rsid w:val="00771CF8"/>
    <w:rsid w:val="007C07FB"/>
    <w:rsid w:val="00831AE2"/>
    <w:rsid w:val="00843ED6"/>
    <w:rsid w:val="008C175C"/>
    <w:rsid w:val="00912F00"/>
    <w:rsid w:val="00935DC4"/>
    <w:rsid w:val="00953B21"/>
    <w:rsid w:val="00985604"/>
    <w:rsid w:val="009F0E08"/>
    <w:rsid w:val="00A1546C"/>
    <w:rsid w:val="00A22713"/>
    <w:rsid w:val="00A62AD5"/>
    <w:rsid w:val="00A8693F"/>
    <w:rsid w:val="00A91402"/>
    <w:rsid w:val="00AD3988"/>
    <w:rsid w:val="00B203FD"/>
    <w:rsid w:val="00B3346D"/>
    <w:rsid w:val="00BC74CF"/>
    <w:rsid w:val="00BD0666"/>
    <w:rsid w:val="00BE2357"/>
    <w:rsid w:val="00C5029D"/>
    <w:rsid w:val="00C81310"/>
    <w:rsid w:val="00CC03C1"/>
    <w:rsid w:val="00CE0B20"/>
    <w:rsid w:val="00CE1120"/>
    <w:rsid w:val="00CF6720"/>
    <w:rsid w:val="00D21EA4"/>
    <w:rsid w:val="00D230FB"/>
    <w:rsid w:val="00D53541"/>
    <w:rsid w:val="00D53B52"/>
    <w:rsid w:val="00D80136"/>
    <w:rsid w:val="00D83E1E"/>
    <w:rsid w:val="00E05AB5"/>
    <w:rsid w:val="00E15EC6"/>
    <w:rsid w:val="00E5372E"/>
    <w:rsid w:val="00E84179"/>
    <w:rsid w:val="00E903EA"/>
    <w:rsid w:val="00EB3726"/>
    <w:rsid w:val="00ED11C8"/>
    <w:rsid w:val="00F40827"/>
    <w:rsid w:val="00F95722"/>
    <w:rsid w:val="00FB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customStyle="1" w:styleId="Sombreadoclaro1">
    <w:name w:val="Sombreado claro1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41EB77-8AE0-4E4C-B464-EA5022BC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923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Sendras</dc:creator>
  <cp:lastModifiedBy>hp</cp:lastModifiedBy>
  <cp:revision>6</cp:revision>
  <dcterms:created xsi:type="dcterms:W3CDTF">2013-05-14T19:40:00Z</dcterms:created>
  <dcterms:modified xsi:type="dcterms:W3CDTF">2013-05-14T21:03:00Z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0B-ENDZYXcLjmal9VUld0Nk1UMnM</vt:lpwstr>
  </property>
  <property fmtid="{D5CDD505-2E9C-101B-9397-08002B2CF9AE}" pid="4" name="Google.Documents.RevisionId">
    <vt:lpwstr>08180058211649493309</vt:lpwstr>
  </property>
  <property fmtid="{D5CDD505-2E9C-101B-9397-08002B2CF9AE}" pid="5" name="Google.Documents.PreviousRevisionId">
    <vt:lpwstr>00816066879447414057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
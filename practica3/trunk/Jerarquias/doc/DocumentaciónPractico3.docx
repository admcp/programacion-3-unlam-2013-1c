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38249951"/>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963"/>
          </w:tblGrid>
          <w:tr w:rsidR="00511884">
            <w:trPr>
              <w:trHeight w:val="2880"/>
              <w:jc w:val="center"/>
            </w:trPr>
            <w:sdt>
              <w:sdtPr>
                <w:rPr>
                  <w:rFonts w:asciiTheme="majorHAnsi" w:eastAsiaTheme="majorEastAsia" w:hAnsiTheme="majorHAnsi" w:cstheme="majorBidi"/>
                  <w:caps/>
                </w:rPr>
                <w:alias w:val="Compañía"/>
                <w:id w:val="15524243"/>
                <w:placeholder>
                  <w:docPart w:val="341D55DA230A4B8AAF3FB4742F95A318"/>
                </w:placeholder>
                <w:dataBinding w:prefixMappings="xmlns:ns0='http://schemas.openxmlformats.org/officeDocument/2006/extended-properties'" w:xpath="/ns0:Properties[1]/ns0:Company[1]" w:storeItemID="{6668398D-A668-4E3E-A5EB-62B293D839F1}"/>
                <w:text/>
              </w:sdtPr>
              <w:sdtContent>
                <w:tc>
                  <w:tcPr>
                    <w:tcW w:w="5000" w:type="pct"/>
                  </w:tcPr>
                  <w:p w:rsidR="00511884" w:rsidRDefault="00511884" w:rsidP="00511884">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UNIVERSIDAD nACIONAL DE LA MATANZA</w:t>
                    </w:r>
                  </w:p>
                </w:tc>
              </w:sdtContent>
            </w:sdt>
          </w:tr>
          <w:tr w:rsidR="00511884">
            <w:trPr>
              <w:trHeight w:val="1440"/>
              <w:jc w:val="center"/>
            </w:trPr>
            <w:sdt>
              <w:sdtPr>
                <w:rPr>
                  <w:rFonts w:asciiTheme="majorHAnsi" w:eastAsiaTheme="majorEastAsia" w:hAnsiTheme="majorHAnsi" w:cstheme="majorBidi"/>
                  <w:sz w:val="80"/>
                  <w:szCs w:val="80"/>
                </w:rPr>
                <w:alias w:val="Título"/>
                <w:id w:val="15524250"/>
                <w:placeholder>
                  <w:docPart w:val="A30E52C42C2A41D99F4A7483C94B821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11884" w:rsidRDefault="00511884" w:rsidP="00511884">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Documentación</w:t>
                    </w:r>
                  </w:p>
                </w:tc>
              </w:sdtContent>
            </w:sdt>
          </w:tr>
          <w:tr w:rsidR="00511884">
            <w:trPr>
              <w:trHeight w:val="720"/>
              <w:jc w:val="center"/>
            </w:trPr>
            <w:sdt>
              <w:sdtPr>
                <w:rPr>
                  <w:rFonts w:asciiTheme="majorHAnsi" w:eastAsiaTheme="majorEastAsia" w:hAnsiTheme="majorHAnsi" w:cstheme="majorBidi"/>
                  <w:sz w:val="44"/>
                  <w:szCs w:val="44"/>
                </w:rPr>
                <w:alias w:val="Subtítulo"/>
                <w:id w:val="15524255"/>
                <w:placeholder>
                  <w:docPart w:val="6EDE9B44DE654E7AA89C7D4AA4AE2CA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11884" w:rsidRDefault="00511884" w:rsidP="00511884">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“Jerarquías”</w:t>
                    </w:r>
                  </w:p>
                </w:tc>
              </w:sdtContent>
            </w:sdt>
          </w:tr>
          <w:tr w:rsidR="00511884">
            <w:trPr>
              <w:trHeight w:val="360"/>
              <w:jc w:val="center"/>
            </w:trPr>
            <w:tc>
              <w:tcPr>
                <w:tcW w:w="5000" w:type="pct"/>
                <w:vAlign w:val="center"/>
              </w:tcPr>
              <w:p w:rsidR="00511884" w:rsidRDefault="00511884" w:rsidP="00511884">
                <w:pPr>
                  <w:pStyle w:val="Sinespaciado"/>
                  <w:jc w:val="center"/>
                </w:pPr>
              </w:p>
            </w:tc>
          </w:tr>
          <w:tr w:rsidR="00511884">
            <w:trPr>
              <w:trHeight w:val="360"/>
              <w:jc w:val="center"/>
            </w:trPr>
            <w:sdt>
              <w:sdtPr>
                <w:rPr>
                  <w:b/>
                  <w:bCs/>
                </w:rPr>
                <w:alias w:val="Autor"/>
                <w:id w:val="15524260"/>
                <w:placeholder>
                  <w:docPart w:val="8492957C224B4385AC2B1F9919CE7AC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11884" w:rsidRDefault="00511884" w:rsidP="00511884">
                    <w:pPr>
                      <w:pStyle w:val="Sinespaciado"/>
                      <w:jc w:val="center"/>
                      <w:rPr>
                        <w:b/>
                        <w:bCs/>
                      </w:rPr>
                    </w:pPr>
                    <w:r>
                      <w:rPr>
                        <w:b/>
                        <w:bCs/>
                      </w:rPr>
                      <w:t>GRUPO 12 – Turno Noche</w:t>
                    </w:r>
                  </w:p>
                </w:tc>
              </w:sdtContent>
            </w:sdt>
          </w:tr>
          <w:tr w:rsidR="00511884">
            <w:trPr>
              <w:trHeight w:val="360"/>
              <w:jc w:val="center"/>
            </w:trPr>
            <w:tc>
              <w:tcPr>
                <w:tcW w:w="5000" w:type="pct"/>
                <w:vAlign w:val="center"/>
              </w:tcPr>
              <w:p w:rsidR="00511884" w:rsidRDefault="00511884" w:rsidP="00511884">
                <w:pPr>
                  <w:pStyle w:val="Sinespaciado"/>
                  <w:jc w:val="center"/>
                  <w:rPr>
                    <w:b/>
                    <w:bCs/>
                  </w:rPr>
                </w:pPr>
              </w:p>
            </w:tc>
          </w:tr>
        </w:tbl>
        <w:p w:rsidR="00511884" w:rsidRDefault="00511884" w:rsidP="00511884">
          <w:pPr>
            <w:jc w:val="center"/>
          </w:pPr>
        </w:p>
        <w:p w:rsidR="00511884" w:rsidRDefault="00511884" w:rsidP="00511884">
          <w:pPr>
            <w:jc w:val="center"/>
          </w:pPr>
        </w:p>
        <w:tbl>
          <w:tblPr>
            <w:tblpPr w:leftFromText="187" w:rightFromText="187" w:horzAnchor="margin" w:tblpXSpec="center" w:tblpYSpec="bottom"/>
            <w:tblW w:w="5000" w:type="pct"/>
            <w:tblLook w:val="04A0" w:firstRow="1" w:lastRow="0" w:firstColumn="1" w:lastColumn="0" w:noHBand="0" w:noVBand="1"/>
          </w:tblPr>
          <w:tblGrid>
            <w:gridCol w:w="9963"/>
          </w:tblGrid>
          <w:tr w:rsidR="00511884">
            <w:tc>
              <w:tcPr>
                <w:tcW w:w="5000" w:type="pct"/>
              </w:tcPr>
              <w:p w:rsidR="00511884" w:rsidRDefault="00511884" w:rsidP="00511884">
                <w:pPr>
                  <w:pStyle w:val="Sinespaciado"/>
                  <w:jc w:val="center"/>
                </w:pPr>
                <w:r>
                  <w:t>Programación Avanzada (2013)</w:t>
                </w:r>
              </w:p>
            </w:tc>
          </w:tr>
        </w:tbl>
        <w:p w:rsidR="00511884" w:rsidRDefault="00511884" w:rsidP="00511884">
          <w:pPr>
            <w:jc w:val="both"/>
          </w:pPr>
        </w:p>
        <w:p w:rsidR="00511884" w:rsidRDefault="00511884" w:rsidP="00511884">
          <w:pPr>
            <w:jc w:val="both"/>
          </w:pPr>
          <w:r>
            <w:br w:type="page"/>
          </w:r>
        </w:p>
      </w:sdtContent>
    </w:sdt>
    <w:p w:rsidR="00511884" w:rsidRDefault="00511884" w:rsidP="00511884">
      <w:pPr>
        <w:pStyle w:val="Ttulo1"/>
        <w:jc w:val="both"/>
      </w:pPr>
      <w:r>
        <w:lastRenderedPageBreak/>
        <w:t xml:space="preserve">Conclusiones extraídas en la implementación de </w:t>
      </w:r>
      <w:proofErr w:type="spellStart"/>
      <w:r>
        <w:t>PilaHL</w:t>
      </w:r>
      <w:proofErr w:type="spellEnd"/>
      <w:r>
        <w:t>/</w:t>
      </w:r>
      <w:proofErr w:type="spellStart"/>
      <w:r>
        <w:t>PilaCL</w:t>
      </w:r>
      <w:proofErr w:type="spellEnd"/>
      <w:r>
        <w:t xml:space="preserve"> y </w:t>
      </w:r>
      <w:proofErr w:type="spellStart"/>
      <w:r>
        <w:t>ColaHL</w:t>
      </w:r>
      <w:proofErr w:type="spellEnd"/>
      <w:r>
        <w:t>/</w:t>
      </w:r>
      <w:proofErr w:type="spellStart"/>
      <w:r>
        <w:t>ColaCL</w:t>
      </w:r>
      <w:proofErr w:type="spellEnd"/>
    </w:p>
    <w:p w:rsidR="00511884" w:rsidRDefault="00511884" w:rsidP="00511884">
      <w:pPr>
        <w:jc w:val="both"/>
      </w:pPr>
    </w:p>
    <w:p w:rsidR="00511884" w:rsidRDefault="00511884" w:rsidP="00511884">
      <w:pPr>
        <w:jc w:val="both"/>
      </w:pPr>
      <w:r>
        <w:t xml:space="preserve">Estos ejercicios sirvieron para marcar la diferencia entre </w:t>
      </w:r>
      <w:proofErr w:type="spellStart"/>
      <w:r>
        <w:t>entre</w:t>
      </w:r>
      <w:proofErr w:type="spellEnd"/>
      <w:r>
        <w:t xml:space="preserve"> composición de clases (relación has-a) y herencia de clases (relación </w:t>
      </w:r>
      <w:proofErr w:type="spellStart"/>
      <w:r>
        <w:t>is</w:t>
      </w:r>
      <w:proofErr w:type="spellEnd"/>
      <w:r>
        <w:t>-a). Es decir, mediante composición de clases se establece una relación entre clases donde una clase es parte de o contiene a otra. Este es el caso, en la vida real, de un Auto y un Motor, por citar un ejemplo. Por otro lado,  en la herencia de clase se establece una relación entre clases donde una es una especialización o una generalización de la otra (dependiendo de que lado de la relación se lo mire).</w:t>
      </w:r>
    </w:p>
    <w:p w:rsidR="00511884" w:rsidRDefault="00511884" w:rsidP="00511884">
      <w:pPr>
        <w:jc w:val="both"/>
      </w:pPr>
      <w:r>
        <w:t xml:space="preserve">En nuestro caso, al utilizar la relación de composición entre Lista y </w:t>
      </w:r>
      <w:proofErr w:type="spellStart"/>
      <w:r>
        <w:t>PilaCL</w:t>
      </w:r>
      <w:proofErr w:type="spellEnd"/>
      <w:r>
        <w:t>/</w:t>
      </w:r>
      <w:proofErr w:type="spellStart"/>
      <w:r>
        <w:t>ColaCL</w:t>
      </w:r>
      <w:proofErr w:type="spellEnd"/>
      <w:r>
        <w:t xml:space="preserve">, la implementación se redujo a traducir los métodos requeridos por la interfaz Pila/Cola correspondiente. Mediante manipulaciones internas de la lista contenida dentro de nuestra clase </w:t>
      </w:r>
      <w:proofErr w:type="spellStart"/>
      <w:r>
        <w:t>PilaCL</w:t>
      </w:r>
      <w:proofErr w:type="spellEnd"/>
      <w:r>
        <w:t>/</w:t>
      </w:r>
      <w:proofErr w:type="spellStart"/>
      <w:r>
        <w:t>ColaCL</w:t>
      </w:r>
      <w:proofErr w:type="spellEnd"/>
      <w:r>
        <w:t xml:space="preserve">, se obtienen métodos concisos y fáciles de seguir a primera vista. Para nosotros implicó menos código porque el comportamiento de </w:t>
      </w:r>
      <w:proofErr w:type="spellStart"/>
      <w:r>
        <w:t>PilaCL</w:t>
      </w:r>
      <w:proofErr w:type="spellEnd"/>
      <w:r>
        <w:t>/</w:t>
      </w:r>
      <w:proofErr w:type="spellStart"/>
      <w:r>
        <w:t>ColaCL</w:t>
      </w:r>
      <w:proofErr w:type="spellEnd"/>
      <w:r>
        <w:t xml:space="preserve"> está limitado por la interfaz correspondiente, y existen métodos de sobra en la Lista como para respetar el comportamiento de una u otra.</w:t>
      </w:r>
    </w:p>
    <w:p w:rsidR="00511884" w:rsidRDefault="00511884" w:rsidP="00511884">
      <w:pPr>
        <w:jc w:val="both"/>
      </w:pPr>
      <w:r>
        <w:t xml:space="preserve">Por otro lado, usando la relación de herencia entre Lista y </w:t>
      </w:r>
      <w:proofErr w:type="spellStart"/>
      <w:r>
        <w:t>PilaHL</w:t>
      </w:r>
      <w:proofErr w:type="spellEnd"/>
      <w:r>
        <w:t>/</w:t>
      </w:r>
      <w:proofErr w:type="spellStart"/>
      <w:r>
        <w:t>ColaHL</w:t>
      </w:r>
      <w:proofErr w:type="spellEnd"/>
      <w:r>
        <w:t xml:space="preserve">, la implementación se traduce en no solamente utilizar la estructura interna de nodos de Lista para respetar el contrato de la interfaz Pila/Cola correspondiente, sino a limitar el uso indebido de ciertos métodos que son exclusivos de Lista. Lo cual se traduce en mucho más código que las implementaciones anteriores y, por ende, mayor probabilidad de error al implementar algo sencillo como es el comportamiento de una Pila o una Cola. Por otro lado, tiene la ventaja de aportar polimorfismo, es decir, con </w:t>
      </w:r>
      <w:proofErr w:type="spellStart"/>
      <w:r>
        <w:t>PilaHL</w:t>
      </w:r>
      <w:proofErr w:type="spellEnd"/>
      <w:r>
        <w:t>/</w:t>
      </w:r>
      <w:proofErr w:type="spellStart"/>
      <w:r>
        <w:t>ColaHL</w:t>
      </w:r>
      <w:proofErr w:type="spellEnd"/>
      <w:r>
        <w:t xml:space="preserve"> podríamos tener un método o una clase que posean una referencia a Lista, e intercambiar </w:t>
      </w:r>
      <w:proofErr w:type="spellStart"/>
      <w:r>
        <w:t>PilaHL</w:t>
      </w:r>
      <w:proofErr w:type="spellEnd"/>
      <w:r>
        <w:t>/</w:t>
      </w:r>
      <w:proofErr w:type="spellStart"/>
      <w:r>
        <w:t>ColaHL</w:t>
      </w:r>
      <w:proofErr w:type="spellEnd"/>
      <w:r>
        <w:t xml:space="preserve"> en forma transparente, pero no tiene mucho sentido ya que son dos estructuras bien diferenciadas a la hora de elegir una u otra. </w:t>
      </w:r>
    </w:p>
    <w:p w:rsidR="00511884" w:rsidRDefault="00511884" w:rsidP="00511884">
      <w:pPr>
        <w:jc w:val="both"/>
      </w:pPr>
      <w:r>
        <w:t>Si bien la “solución” propuesta por la cátedra es “ocultar” los métodos detrás del uso de interfaces, mediante, por ejemplo</w:t>
      </w:r>
    </w:p>
    <w:p w:rsidR="00511884" w:rsidRPr="00511884" w:rsidRDefault="00511884" w:rsidP="00511884">
      <w:pPr>
        <w:jc w:val="center"/>
        <w:rPr>
          <w:rFonts w:ascii="DejaVu Sans Mono" w:hAnsi="DejaVu Sans Mono" w:cs="DejaVu Sans Mono"/>
          <w:sz w:val="20"/>
        </w:rPr>
      </w:pPr>
      <w:r w:rsidRPr="00511884">
        <w:rPr>
          <w:rFonts w:ascii="DejaVu Sans Mono" w:hAnsi="DejaVu Sans Mono" w:cs="DejaVu Sans Mono"/>
          <w:sz w:val="20"/>
        </w:rPr>
        <w:t>Cola</w:t>
      </w:r>
      <w:r w:rsidRPr="00511884">
        <w:rPr>
          <w:rFonts w:ascii="DejaVu Sans Mono" w:hAnsi="DejaVu Sans Mono" w:cs="DejaVu Sans Mono"/>
          <w:b/>
          <w:sz w:val="20"/>
        </w:rPr>
        <w:t>&lt;</w:t>
      </w:r>
      <w:r w:rsidRPr="00511884">
        <w:rPr>
          <w:rFonts w:ascii="DejaVu Sans Mono" w:hAnsi="DejaVu Sans Mono" w:cs="DejaVu Sans Mono"/>
          <w:sz w:val="20"/>
        </w:rPr>
        <w:t>T</w:t>
      </w:r>
      <w:r w:rsidRPr="00511884">
        <w:rPr>
          <w:rFonts w:ascii="DejaVu Sans Mono" w:hAnsi="DejaVu Sans Mono" w:cs="DejaVu Sans Mono"/>
          <w:b/>
          <w:sz w:val="20"/>
        </w:rPr>
        <w:t>&gt;</w:t>
      </w:r>
      <w:r w:rsidRPr="00511884">
        <w:rPr>
          <w:rFonts w:ascii="DejaVu Sans Mono" w:hAnsi="DejaVu Sans Mono" w:cs="DejaVu Sans Mono"/>
          <w:sz w:val="20"/>
        </w:rPr>
        <w:t xml:space="preserve"> cola </w:t>
      </w:r>
      <w:r w:rsidRPr="00511884">
        <w:rPr>
          <w:rFonts w:ascii="DejaVu Sans Mono" w:hAnsi="DejaVu Sans Mono" w:cs="DejaVu Sans Mono"/>
          <w:b/>
          <w:sz w:val="20"/>
        </w:rPr>
        <w:t>= new</w:t>
      </w:r>
      <w:r w:rsidRPr="00511884">
        <w:rPr>
          <w:rFonts w:ascii="DejaVu Sans Mono" w:hAnsi="DejaVu Sans Mono" w:cs="DejaVu Sans Mono"/>
          <w:sz w:val="20"/>
        </w:rPr>
        <w:t xml:space="preserve"> </w:t>
      </w:r>
      <w:proofErr w:type="spellStart"/>
      <w:r w:rsidRPr="00511884">
        <w:rPr>
          <w:rFonts w:ascii="DejaVu Sans Mono" w:hAnsi="DejaVu Sans Mono" w:cs="DejaVu Sans Mono"/>
          <w:sz w:val="20"/>
        </w:rPr>
        <w:t>ColaHL</w:t>
      </w:r>
      <w:proofErr w:type="spellEnd"/>
      <w:r w:rsidRPr="00511884">
        <w:rPr>
          <w:rFonts w:ascii="DejaVu Sans Mono" w:hAnsi="DejaVu Sans Mono" w:cs="DejaVu Sans Mono"/>
          <w:b/>
          <w:sz w:val="20"/>
        </w:rPr>
        <w:t>&lt;</w:t>
      </w:r>
      <w:r w:rsidRPr="00511884">
        <w:rPr>
          <w:rFonts w:ascii="DejaVu Sans Mono" w:hAnsi="DejaVu Sans Mono" w:cs="DejaVu Sans Mono"/>
          <w:sz w:val="20"/>
        </w:rPr>
        <w:t>T</w:t>
      </w:r>
      <w:proofErr w:type="gramStart"/>
      <w:r w:rsidRPr="00511884">
        <w:rPr>
          <w:rFonts w:ascii="DejaVu Sans Mono" w:hAnsi="DejaVu Sans Mono" w:cs="DejaVu Sans Mono"/>
          <w:b/>
          <w:sz w:val="20"/>
        </w:rPr>
        <w:t>&gt;(</w:t>
      </w:r>
      <w:proofErr w:type="gramEnd"/>
      <w:r w:rsidRPr="00511884">
        <w:rPr>
          <w:rFonts w:ascii="DejaVu Sans Mono" w:hAnsi="DejaVu Sans Mono" w:cs="DejaVu Sans Mono"/>
          <w:b/>
          <w:sz w:val="20"/>
        </w:rPr>
        <w:t>);</w:t>
      </w:r>
    </w:p>
    <w:p w:rsidR="00511884" w:rsidRDefault="00511884" w:rsidP="00511884">
      <w:pPr>
        <w:jc w:val="both"/>
      </w:pPr>
      <w:proofErr w:type="gramStart"/>
      <w:r>
        <w:t>para</w:t>
      </w:r>
      <w:proofErr w:type="gramEnd"/>
      <w:r>
        <w:t xml:space="preserve"> que solamente sean visibles aquéllos métodos de la interfaz Cola, y no todos los disponibles de </w:t>
      </w:r>
      <w:proofErr w:type="spellStart"/>
      <w:r>
        <w:t>ColaHL</w:t>
      </w:r>
      <w:proofErr w:type="spellEnd"/>
      <w:r>
        <w:t xml:space="preserve"> (que son aquéllos de la interfaz Cola más los de Lista, por ser heredada); nada le impide al programador utilizar</w:t>
      </w:r>
    </w:p>
    <w:p w:rsidR="00511884" w:rsidRPr="00511884" w:rsidRDefault="00511884" w:rsidP="00511884">
      <w:pPr>
        <w:jc w:val="center"/>
        <w:rPr>
          <w:rFonts w:ascii="DejaVu Sans Mono" w:hAnsi="DejaVu Sans Mono" w:cs="DejaVu Sans Mono"/>
          <w:sz w:val="20"/>
        </w:rPr>
      </w:pPr>
      <w:proofErr w:type="spellStart"/>
      <w:r w:rsidRPr="00511884">
        <w:rPr>
          <w:rFonts w:ascii="DejaVu Sans Mono" w:hAnsi="DejaVu Sans Mono" w:cs="DejaVu Sans Mono"/>
          <w:sz w:val="20"/>
        </w:rPr>
        <w:t>ColaHL</w:t>
      </w:r>
      <w:proofErr w:type="spellEnd"/>
      <w:r w:rsidRPr="00511884">
        <w:rPr>
          <w:rFonts w:ascii="DejaVu Sans Mono" w:hAnsi="DejaVu Sans Mono" w:cs="DejaVu Sans Mono"/>
          <w:b/>
          <w:sz w:val="20"/>
        </w:rPr>
        <w:t>&lt;</w:t>
      </w:r>
      <w:r w:rsidRPr="00511884">
        <w:rPr>
          <w:rFonts w:ascii="DejaVu Sans Mono" w:hAnsi="DejaVu Sans Mono" w:cs="DejaVu Sans Mono"/>
          <w:sz w:val="20"/>
        </w:rPr>
        <w:t>T</w:t>
      </w:r>
      <w:r w:rsidRPr="00511884">
        <w:rPr>
          <w:rFonts w:ascii="DejaVu Sans Mono" w:hAnsi="DejaVu Sans Mono" w:cs="DejaVu Sans Mono"/>
          <w:b/>
          <w:sz w:val="20"/>
        </w:rPr>
        <w:t>&gt;</w:t>
      </w:r>
      <w:r w:rsidRPr="00511884">
        <w:rPr>
          <w:rFonts w:ascii="DejaVu Sans Mono" w:hAnsi="DejaVu Sans Mono" w:cs="DejaVu Sans Mono"/>
          <w:sz w:val="20"/>
        </w:rPr>
        <w:t xml:space="preserve"> cola </w:t>
      </w:r>
      <w:r w:rsidRPr="00511884">
        <w:rPr>
          <w:rFonts w:ascii="DejaVu Sans Mono" w:hAnsi="DejaVu Sans Mono" w:cs="DejaVu Sans Mono"/>
          <w:b/>
          <w:sz w:val="20"/>
        </w:rPr>
        <w:t>= new</w:t>
      </w:r>
      <w:r w:rsidRPr="00511884">
        <w:rPr>
          <w:rFonts w:ascii="DejaVu Sans Mono" w:hAnsi="DejaVu Sans Mono" w:cs="DejaVu Sans Mono"/>
          <w:sz w:val="20"/>
        </w:rPr>
        <w:t xml:space="preserve"> </w:t>
      </w:r>
      <w:proofErr w:type="spellStart"/>
      <w:r w:rsidRPr="00511884">
        <w:rPr>
          <w:rFonts w:ascii="DejaVu Sans Mono" w:hAnsi="DejaVu Sans Mono" w:cs="DejaVu Sans Mono"/>
          <w:sz w:val="20"/>
        </w:rPr>
        <w:t>ColaHL</w:t>
      </w:r>
      <w:proofErr w:type="spellEnd"/>
      <w:r w:rsidRPr="00511884">
        <w:rPr>
          <w:rFonts w:ascii="DejaVu Sans Mono" w:hAnsi="DejaVu Sans Mono" w:cs="DejaVu Sans Mono"/>
          <w:b/>
          <w:sz w:val="20"/>
        </w:rPr>
        <w:t>&lt;</w:t>
      </w:r>
      <w:r w:rsidRPr="00511884">
        <w:rPr>
          <w:rFonts w:ascii="DejaVu Sans Mono" w:hAnsi="DejaVu Sans Mono" w:cs="DejaVu Sans Mono"/>
          <w:sz w:val="20"/>
        </w:rPr>
        <w:t>T</w:t>
      </w:r>
      <w:proofErr w:type="gramStart"/>
      <w:r w:rsidRPr="00511884">
        <w:rPr>
          <w:rFonts w:ascii="DejaVu Sans Mono" w:hAnsi="DejaVu Sans Mono" w:cs="DejaVu Sans Mono"/>
          <w:b/>
          <w:sz w:val="20"/>
        </w:rPr>
        <w:t>&gt;(</w:t>
      </w:r>
      <w:proofErr w:type="gramEnd"/>
      <w:r w:rsidRPr="00511884">
        <w:rPr>
          <w:rFonts w:ascii="DejaVu Sans Mono" w:hAnsi="DejaVu Sans Mono" w:cs="DejaVu Sans Mono"/>
          <w:b/>
          <w:sz w:val="20"/>
        </w:rPr>
        <w:t>);</w:t>
      </w:r>
    </w:p>
    <w:p w:rsidR="00511884" w:rsidRDefault="00511884" w:rsidP="00511884">
      <w:pPr>
        <w:jc w:val="both"/>
      </w:pPr>
      <w:proofErr w:type="gramStart"/>
      <w:r>
        <w:t>y</w:t>
      </w:r>
      <w:proofErr w:type="gramEnd"/>
      <w:r>
        <w:t xml:space="preserve"> en este caso, muchos métodos son incompatibles con una Cola.</w:t>
      </w:r>
    </w:p>
    <w:p w:rsidR="00511884" w:rsidRDefault="00511884" w:rsidP="00511884">
      <w:pPr>
        <w:jc w:val="both"/>
      </w:pPr>
      <w:r>
        <w:t xml:space="preserve">En conclusión, en nuestro caso, el uso de herencia estaría sumando trabajo por realizar y no simplificando las cosas, lo cual es propenso a errores y suma mayor cantidad de horas de trabajo. En nuestra opinión Pila/Cola no son una Lista, y por ende, no tiene demasiado sentido utilizar herencia; es mucho más entendible que una Pila/Cole use una Lista o un Array (y eso queda expresado mejor por la relación de composición). </w:t>
      </w:r>
    </w:p>
    <w:p w:rsidR="00511884" w:rsidRDefault="00511884" w:rsidP="00511884">
      <w:pPr>
        <w:jc w:val="both"/>
      </w:pPr>
      <w:r>
        <w:t>Quizá si existiese una clase/interfaz de may</w:t>
      </w:r>
      <w:r>
        <w:t>or jerarquía como lo es en Java</w:t>
      </w:r>
      <w:r>
        <w:t xml:space="preserve"> la interfaz </w:t>
      </w:r>
      <w:proofErr w:type="spellStart"/>
      <w:r>
        <w:t>Collections</w:t>
      </w:r>
      <w:proofErr w:type="spellEnd"/>
      <w:r>
        <w:t xml:space="preserve">, se podría aprovechar las ventajas de ambos ejercicios (el polimorfismo y el código sencillo y al punto). Pero no es nuestro caso. </w:t>
      </w:r>
    </w:p>
    <w:p w:rsidR="008D680F" w:rsidRDefault="008D680F">
      <w:pPr>
        <w:rPr>
          <w:rFonts w:asciiTheme="majorHAnsi" w:eastAsiaTheme="majorEastAsia" w:hAnsiTheme="majorHAnsi" w:cstheme="majorBidi"/>
          <w:b/>
          <w:bCs/>
          <w:color w:val="365F91" w:themeColor="accent1" w:themeShade="BF"/>
          <w:sz w:val="28"/>
          <w:szCs w:val="28"/>
        </w:rPr>
      </w:pPr>
      <w:r>
        <w:lastRenderedPageBreak/>
        <w:br w:type="page"/>
      </w:r>
    </w:p>
    <w:p w:rsidR="00511884" w:rsidRDefault="00511884" w:rsidP="00511884">
      <w:pPr>
        <w:pStyle w:val="Ttulo1"/>
        <w:jc w:val="both"/>
      </w:pPr>
      <w:r>
        <w:lastRenderedPageBreak/>
        <w:t>Rendimiento de las versiones estáticas contra las dinámicas</w:t>
      </w:r>
    </w:p>
    <w:p w:rsidR="00511884" w:rsidRDefault="00511884" w:rsidP="00511884">
      <w:pPr>
        <w:jc w:val="both"/>
      </w:pPr>
    </w:p>
    <w:p w:rsidR="00511884" w:rsidRDefault="00511884" w:rsidP="00511884">
      <w:pPr>
        <w:jc w:val="both"/>
      </w:pPr>
      <w:r>
        <w:t>Se nos pidió, por otro lado, analizar el rendimiento de insertar y quitar un millón de elementos en los TDA creados para comparar los tiempos y extraer conclusiones. Los valores obtenidos fueron:</w:t>
      </w:r>
    </w:p>
    <w:tbl>
      <w:tblPr>
        <w:tblStyle w:val="Sombreadomedio2-nfasis5"/>
        <w:tblW w:w="0" w:type="auto"/>
        <w:jc w:val="center"/>
        <w:tblLook w:val="04A0" w:firstRow="1" w:lastRow="0" w:firstColumn="1" w:lastColumn="0" w:noHBand="0" w:noVBand="1"/>
      </w:tblPr>
      <w:tblGrid>
        <w:gridCol w:w="2321"/>
        <w:gridCol w:w="1792"/>
        <w:gridCol w:w="1571"/>
      </w:tblGrid>
      <w:tr w:rsidR="00511884" w:rsidRPr="00511884" w:rsidTr="002905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21" w:type="dxa"/>
            <w:vAlign w:val="center"/>
          </w:tcPr>
          <w:p w:rsidR="00511884" w:rsidRPr="00511884" w:rsidRDefault="00511884" w:rsidP="002905D3">
            <w:r w:rsidRPr="00511884">
              <w:t>Clase</w:t>
            </w:r>
          </w:p>
        </w:tc>
        <w:tc>
          <w:tcPr>
            <w:tcW w:w="1792" w:type="dxa"/>
            <w:vAlign w:val="center"/>
          </w:tcPr>
          <w:p w:rsidR="00511884" w:rsidRPr="00511884" w:rsidRDefault="00511884" w:rsidP="002905D3">
            <w:pPr>
              <w:jc w:val="center"/>
              <w:cnfStyle w:val="100000000000" w:firstRow="1" w:lastRow="0" w:firstColumn="0" w:lastColumn="0" w:oddVBand="0" w:evenVBand="0" w:oddHBand="0" w:evenHBand="0" w:firstRowFirstColumn="0" w:firstRowLastColumn="0" w:lastRowFirstColumn="0" w:lastRowLastColumn="0"/>
            </w:pPr>
            <w:proofErr w:type="spellStart"/>
            <w:r w:rsidRPr="00511884">
              <w:t>Offer</w:t>
            </w:r>
            <w:proofErr w:type="spellEnd"/>
            <w:r w:rsidRPr="00511884">
              <w:t>/</w:t>
            </w:r>
            <w:proofErr w:type="spellStart"/>
            <w:r w:rsidRPr="00511884">
              <w:t>Push</w:t>
            </w:r>
            <w:proofErr w:type="spellEnd"/>
            <w:r w:rsidRPr="00511884">
              <w:t xml:space="preserve"> (ms)</w:t>
            </w:r>
          </w:p>
        </w:tc>
        <w:tc>
          <w:tcPr>
            <w:tcW w:w="1571" w:type="dxa"/>
            <w:vAlign w:val="center"/>
          </w:tcPr>
          <w:p w:rsidR="00511884" w:rsidRPr="00511884" w:rsidRDefault="00511884" w:rsidP="002905D3">
            <w:pPr>
              <w:jc w:val="center"/>
              <w:cnfStyle w:val="100000000000" w:firstRow="1" w:lastRow="0" w:firstColumn="0" w:lastColumn="0" w:oddVBand="0" w:evenVBand="0" w:oddHBand="0" w:evenHBand="0" w:firstRowFirstColumn="0" w:firstRowLastColumn="0" w:lastRowFirstColumn="0" w:lastRowLastColumn="0"/>
            </w:pPr>
            <w:proofErr w:type="spellStart"/>
            <w:r w:rsidRPr="00511884">
              <w:t>Poll</w:t>
            </w:r>
            <w:proofErr w:type="spellEnd"/>
            <w:r w:rsidRPr="00511884">
              <w:t>/Pop (ms)</w:t>
            </w:r>
          </w:p>
        </w:tc>
      </w:tr>
      <w:tr w:rsidR="00511884"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ColaEstatica</w:t>
            </w:r>
            <w:proofErr w:type="spellEnd"/>
          </w:p>
        </w:tc>
        <w:tc>
          <w:tcPr>
            <w:tcW w:w="1792"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40</w:t>
            </w:r>
          </w:p>
        </w:tc>
        <w:tc>
          <w:tcPr>
            <w:tcW w:w="1571"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15</w:t>
            </w:r>
          </w:p>
        </w:tc>
      </w:tr>
      <w:tr w:rsidR="00511884"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ColaDinamica</w:t>
            </w:r>
            <w:proofErr w:type="spellEnd"/>
          </w:p>
        </w:tc>
        <w:tc>
          <w:tcPr>
            <w:tcW w:w="1792"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239</w:t>
            </w:r>
          </w:p>
        </w:tc>
        <w:tc>
          <w:tcPr>
            <w:tcW w:w="1571"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18</w:t>
            </w:r>
          </w:p>
        </w:tc>
      </w:tr>
      <w:tr w:rsidR="00511884"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PilaEstatica</w:t>
            </w:r>
            <w:proofErr w:type="spellEnd"/>
          </w:p>
        </w:tc>
        <w:tc>
          <w:tcPr>
            <w:tcW w:w="1792"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35</w:t>
            </w:r>
          </w:p>
        </w:tc>
        <w:tc>
          <w:tcPr>
            <w:tcW w:w="1571"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13</w:t>
            </w:r>
          </w:p>
        </w:tc>
      </w:tr>
      <w:tr w:rsidR="00511884"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PilaDinamica</w:t>
            </w:r>
            <w:proofErr w:type="spellEnd"/>
          </w:p>
        </w:tc>
        <w:tc>
          <w:tcPr>
            <w:tcW w:w="1792"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419</w:t>
            </w:r>
          </w:p>
        </w:tc>
        <w:tc>
          <w:tcPr>
            <w:tcW w:w="1571"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15</w:t>
            </w:r>
          </w:p>
        </w:tc>
      </w:tr>
      <w:tr w:rsidR="00511884"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ColaCL</w:t>
            </w:r>
            <w:proofErr w:type="spellEnd"/>
          </w:p>
        </w:tc>
        <w:tc>
          <w:tcPr>
            <w:tcW w:w="1792"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211</w:t>
            </w:r>
          </w:p>
        </w:tc>
        <w:tc>
          <w:tcPr>
            <w:tcW w:w="1571"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20</w:t>
            </w:r>
          </w:p>
        </w:tc>
      </w:tr>
      <w:tr w:rsidR="00511884"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ColaHL</w:t>
            </w:r>
            <w:proofErr w:type="spellEnd"/>
          </w:p>
        </w:tc>
        <w:tc>
          <w:tcPr>
            <w:tcW w:w="1792"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208</w:t>
            </w:r>
          </w:p>
        </w:tc>
        <w:tc>
          <w:tcPr>
            <w:tcW w:w="1571"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20</w:t>
            </w:r>
          </w:p>
        </w:tc>
      </w:tr>
      <w:tr w:rsidR="00511884"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PilaCL</w:t>
            </w:r>
            <w:proofErr w:type="spellEnd"/>
          </w:p>
        </w:tc>
        <w:tc>
          <w:tcPr>
            <w:tcW w:w="1792"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207</w:t>
            </w:r>
          </w:p>
        </w:tc>
        <w:tc>
          <w:tcPr>
            <w:tcW w:w="1571" w:type="dxa"/>
            <w:vAlign w:val="center"/>
          </w:tcPr>
          <w:p w:rsidR="00511884" w:rsidRPr="00511884" w:rsidRDefault="00511884" w:rsidP="002905D3">
            <w:pPr>
              <w:jc w:val="center"/>
              <w:cnfStyle w:val="000000100000" w:firstRow="0" w:lastRow="0" w:firstColumn="0" w:lastColumn="0" w:oddVBand="0" w:evenVBand="0" w:oddHBand="1" w:evenHBand="0" w:firstRowFirstColumn="0" w:firstRowLastColumn="0" w:lastRowFirstColumn="0" w:lastRowLastColumn="0"/>
            </w:pPr>
            <w:r w:rsidRPr="00511884">
              <w:t>21</w:t>
            </w:r>
          </w:p>
        </w:tc>
      </w:tr>
      <w:tr w:rsidR="00511884"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511884" w:rsidRPr="00511884" w:rsidRDefault="00511884" w:rsidP="002905D3">
            <w:proofErr w:type="spellStart"/>
            <w:r w:rsidRPr="00511884">
              <w:t>PilaHL</w:t>
            </w:r>
            <w:proofErr w:type="spellEnd"/>
          </w:p>
        </w:tc>
        <w:tc>
          <w:tcPr>
            <w:tcW w:w="1792"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211</w:t>
            </w:r>
          </w:p>
        </w:tc>
        <w:tc>
          <w:tcPr>
            <w:tcW w:w="1571" w:type="dxa"/>
            <w:vAlign w:val="center"/>
          </w:tcPr>
          <w:p w:rsidR="00511884" w:rsidRPr="00511884" w:rsidRDefault="00511884" w:rsidP="002905D3">
            <w:pPr>
              <w:jc w:val="center"/>
              <w:cnfStyle w:val="000000000000" w:firstRow="0" w:lastRow="0" w:firstColumn="0" w:lastColumn="0" w:oddVBand="0" w:evenVBand="0" w:oddHBand="0" w:evenHBand="0" w:firstRowFirstColumn="0" w:firstRowLastColumn="0" w:lastRowFirstColumn="0" w:lastRowLastColumn="0"/>
            </w:pPr>
            <w:r w:rsidRPr="00511884">
              <w:t>20</w:t>
            </w:r>
          </w:p>
        </w:tc>
      </w:tr>
    </w:tbl>
    <w:p w:rsidR="00511884" w:rsidRDefault="00511884" w:rsidP="00511884">
      <w:pPr>
        <w:jc w:val="both"/>
      </w:pPr>
    </w:p>
    <w:p w:rsidR="002905D3" w:rsidRDefault="00511884" w:rsidP="00511884">
      <w:pPr>
        <w:jc w:val="both"/>
      </w:pPr>
      <w:r>
        <w:t xml:space="preserve">De las clases analizadas, solamente </w:t>
      </w:r>
      <w:proofErr w:type="spellStart"/>
      <w:r>
        <w:t>ColaEstatica</w:t>
      </w:r>
      <w:proofErr w:type="spellEnd"/>
      <w:r>
        <w:t xml:space="preserve">, </w:t>
      </w:r>
      <w:proofErr w:type="spellStart"/>
      <w:r>
        <w:t>PilaEstatica</w:t>
      </w:r>
      <w:proofErr w:type="spellEnd"/>
      <w:r>
        <w:t xml:space="preserve"> y </w:t>
      </w:r>
      <w:proofErr w:type="spellStart"/>
      <w:r>
        <w:t>ColaPrioridad</w:t>
      </w:r>
      <w:proofErr w:type="spellEnd"/>
      <w:r>
        <w:t xml:space="preserve"> utilizan internamente un array (</w:t>
      </w:r>
      <w:proofErr w:type="spellStart"/>
      <w:r>
        <w:t>redimensionable</w:t>
      </w:r>
      <w:proofErr w:type="spellEnd"/>
      <w:r>
        <w:t xml:space="preserve"> en tiempo de ejecución para inserción y eliminación), y el resto utilizan listas doblemente enlazadas. </w:t>
      </w:r>
    </w:p>
    <w:p w:rsidR="002905D3" w:rsidRDefault="00726375" w:rsidP="00511884">
      <w:pPr>
        <w:jc w:val="both"/>
      </w:pPr>
      <w:r>
        <w:t xml:space="preserve">El criterio de redimensión para las clases usando arrays fue: duplicar el tamaño del array cuando este llega al 100% de su capacidad (chequeo realizado en cada inserción) y dividir el tamaño del array a la mitad cuando este llega al 25% de su capacidad (chequeo realizado en cada eliminación). </w:t>
      </w:r>
    </w:p>
    <w:p w:rsidR="002804B4" w:rsidRDefault="00726375" w:rsidP="00511884">
      <w:pPr>
        <w:jc w:val="both"/>
      </w:pPr>
      <w:r>
        <w:t>Si reordenamos la tabl</w:t>
      </w:r>
      <w:r w:rsidR="002905D3">
        <w:t>a de acuerdo a esta información, tomando para las versiones usando una lista el valor medio de las tres implementaciones,</w:t>
      </w:r>
      <w:r>
        <w:t xml:space="preserve"> tenemos la siguiente tabla:</w:t>
      </w:r>
    </w:p>
    <w:tbl>
      <w:tblPr>
        <w:tblStyle w:val="Sombreadomedio2-nfasis5"/>
        <w:tblW w:w="0" w:type="auto"/>
        <w:jc w:val="center"/>
        <w:tblLook w:val="04A0" w:firstRow="1" w:lastRow="0" w:firstColumn="1" w:lastColumn="0" w:noHBand="0" w:noVBand="1"/>
      </w:tblPr>
      <w:tblGrid>
        <w:gridCol w:w="2047"/>
        <w:gridCol w:w="1792"/>
        <w:gridCol w:w="1571"/>
        <w:gridCol w:w="1792"/>
        <w:gridCol w:w="1571"/>
      </w:tblGrid>
      <w:tr w:rsidR="002905D3" w:rsidRPr="00511884" w:rsidTr="002905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47" w:type="dxa"/>
            <w:vAlign w:val="center"/>
          </w:tcPr>
          <w:p w:rsidR="002905D3" w:rsidRPr="00511884" w:rsidRDefault="002905D3" w:rsidP="002905D3">
            <w:pPr>
              <w:jc w:val="center"/>
            </w:pPr>
            <w:r>
              <w:t>TDA</w:t>
            </w:r>
          </w:p>
        </w:tc>
        <w:tc>
          <w:tcPr>
            <w:tcW w:w="3363" w:type="dxa"/>
            <w:gridSpan w:val="2"/>
            <w:shd w:val="clear" w:color="auto" w:fill="9BBB59" w:themeFill="accent3"/>
            <w:vAlign w:val="center"/>
          </w:tcPr>
          <w:p w:rsidR="002905D3" w:rsidRPr="00511884" w:rsidRDefault="002905D3" w:rsidP="002905D3">
            <w:pPr>
              <w:jc w:val="center"/>
              <w:cnfStyle w:val="100000000000" w:firstRow="1" w:lastRow="0" w:firstColumn="0" w:lastColumn="0" w:oddVBand="0" w:evenVBand="0" w:oddHBand="0" w:evenHBand="0" w:firstRowFirstColumn="0" w:firstRowLastColumn="0" w:lastRowFirstColumn="0" w:lastRowLastColumn="0"/>
            </w:pPr>
            <w:r>
              <w:t>Array</w:t>
            </w:r>
          </w:p>
        </w:tc>
        <w:tc>
          <w:tcPr>
            <w:tcW w:w="3363" w:type="dxa"/>
            <w:gridSpan w:val="2"/>
            <w:shd w:val="clear" w:color="auto" w:fill="F79646" w:themeFill="accent6"/>
            <w:vAlign w:val="center"/>
          </w:tcPr>
          <w:p w:rsidR="002905D3" w:rsidRPr="00511884" w:rsidRDefault="002905D3" w:rsidP="002905D3">
            <w:pPr>
              <w:jc w:val="center"/>
              <w:cnfStyle w:val="100000000000" w:firstRow="1" w:lastRow="0" w:firstColumn="0" w:lastColumn="0" w:oddVBand="0" w:evenVBand="0" w:oddHBand="0" w:evenHBand="0" w:firstRowFirstColumn="0" w:firstRowLastColumn="0" w:lastRowFirstColumn="0" w:lastRowLastColumn="0"/>
            </w:pPr>
            <w:r>
              <w:t>Lista</w:t>
            </w:r>
          </w:p>
        </w:tc>
      </w:tr>
      <w:tr w:rsidR="00726375"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726375" w:rsidRPr="00511884" w:rsidRDefault="002905D3" w:rsidP="002905D3">
            <w:pPr>
              <w:jc w:val="center"/>
            </w:pPr>
            <w:r>
              <w:t>Método</w:t>
            </w:r>
          </w:p>
        </w:tc>
        <w:tc>
          <w:tcPr>
            <w:tcW w:w="1792" w:type="dxa"/>
            <w:shd w:val="clear" w:color="auto" w:fill="9BBB59" w:themeFill="accent3"/>
            <w:vAlign w:val="center"/>
          </w:tcPr>
          <w:p w:rsidR="00726375" w:rsidRPr="002905D3" w:rsidRDefault="00726375" w:rsidP="002905D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2905D3">
              <w:rPr>
                <w:b/>
              </w:rPr>
              <w:t>Offer</w:t>
            </w:r>
            <w:proofErr w:type="spellEnd"/>
            <w:r w:rsidRPr="002905D3">
              <w:rPr>
                <w:b/>
              </w:rPr>
              <w:t>/</w:t>
            </w:r>
            <w:proofErr w:type="spellStart"/>
            <w:r w:rsidRPr="002905D3">
              <w:rPr>
                <w:b/>
              </w:rPr>
              <w:t>Push</w:t>
            </w:r>
            <w:proofErr w:type="spellEnd"/>
            <w:r w:rsidRPr="002905D3">
              <w:rPr>
                <w:b/>
              </w:rPr>
              <w:t xml:space="preserve"> (ms)</w:t>
            </w:r>
          </w:p>
        </w:tc>
        <w:tc>
          <w:tcPr>
            <w:tcW w:w="1571" w:type="dxa"/>
            <w:shd w:val="clear" w:color="auto" w:fill="9BBB59" w:themeFill="accent3"/>
            <w:vAlign w:val="center"/>
          </w:tcPr>
          <w:p w:rsidR="00726375" w:rsidRPr="002905D3" w:rsidRDefault="00726375" w:rsidP="002905D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2905D3">
              <w:rPr>
                <w:b/>
              </w:rPr>
              <w:t>Poll</w:t>
            </w:r>
            <w:proofErr w:type="spellEnd"/>
            <w:r w:rsidRPr="002905D3">
              <w:rPr>
                <w:b/>
              </w:rPr>
              <w:t>/Pop (ms)</w:t>
            </w:r>
          </w:p>
        </w:tc>
        <w:tc>
          <w:tcPr>
            <w:tcW w:w="1792" w:type="dxa"/>
            <w:shd w:val="clear" w:color="auto" w:fill="F79646" w:themeFill="accent6"/>
            <w:vAlign w:val="center"/>
          </w:tcPr>
          <w:p w:rsidR="00726375" w:rsidRPr="002905D3" w:rsidRDefault="00726375" w:rsidP="002905D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2905D3">
              <w:rPr>
                <w:b/>
              </w:rPr>
              <w:t>Offer</w:t>
            </w:r>
            <w:proofErr w:type="spellEnd"/>
            <w:r w:rsidRPr="002905D3">
              <w:rPr>
                <w:b/>
              </w:rPr>
              <w:t>/</w:t>
            </w:r>
            <w:proofErr w:type="spellStart"/>
            <w:r w:rsidRPr="002905D3">
              <w:rPr>
                <w:b/>
              </w:rPr>
              <w:t>Push</w:t>
            </w:r>
            <w:proofErr w:type="spellEnd"/>
            <w:r w:rsidRPr="002905D3">
              <w:rPr>
                <w:b/>
              </w:rPr>
              <w:t xml:space="preserve"> (ms)</w:t>
            </w:r>
          </w:p>
        </w:tc>
        <w:tc>
          <w:tcPr>
            <w:tcW w:w="1571" w:type="dxa"/>
            <w:shd w:val="clear" w:color="auto" w:fill="F79646" w:themeFill="accent6"/>
            <w:vAlign w:val="center"/>
          </w:tcPr>
          <w:p w:rsidR="00726375" w:rsidRPr="002905D3" w:rsidRDefault="00726375" w:rsidP="002905D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2905D3">
              <w:rPr>
                <w:b/>
              </w:rPr>
              <w:t>Poll</w:t>
            </w:r>
            <w:proofErr w:type="spellEnd"/>
            <w:r w:rsidRPr="002905D3">
              <w:rPr>
                <w:b/>
              </w:rPr>
              <w:t>/Pop (ms)</w:t>
            </w:r>
          </w:p>
        </w:tc>
      </w:tr>
      <w:tr w:rsidR="00726375" w:rsidRPr="00511884" w:rsidTr="002905D3">
        <w:trPr>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726375" w:rsidRPr="00511884" w:rsidRDefault="002905D3" w:rsidP="002905D3">
            <w:pPr>
              <w:jc w:val="center"/>
            </w:pPr>
            <w:r>
              <w:t>Cola</w:t>
            </w:r>
          </w:p>
        </w:tc>
        <w:tc>
          <w:tcPr>
            <w:tcW w:w="1792" w:type="dxa"/>
            <w:shd w:val="clear" w:color="auto" w:fill="FFFFFF" w:themeFill="background1"/>
            <w:vAlign w:val="center"/>
          </w:tcPr>
          <w:p w:rsidR="00726375" w:rsidRPr="00511884" w:rsidRDefault="00726375" w:rsidP="002905D3">
            <w:pPr>
              <w:jc w:val="center"/>
              <w:cnfStyle w:val="000000000000" w:firstRow="0" w:lastRow="0" w:firstColumn="0" w:lastColumn="0" w:oddVBand="0" w:evenVBand="0" w:oddHBand="0" w:evenHBand="0" w:firstRowFirstColumn="0" w:firstRowLastColumn="0" w:lastRowFirstColumn="0" w:lastRowLastColumn="0"/>
            </w:pPr>
            <w:r w:rsidRPr="00511884">
              <w:t>40</w:t>
            </w:r>
          </w:p>
        </w:tc>
        <w:tc>
          <w:tcPr>
            <w:tcW w:w="1571" w:type="dxa"/>
            <w:shd w:val="clear" w:color="auto" w:fill="FFFFFF" w:themeFill="background1"/>
            <w:vAlign w:val="center"/>
          </w:tcPr>
          <w:p w:rsidR="00726375" w:rsidRPr="00511884" w:rsidRDefault="00726375" w:rsidP="002905D3">
            <w:pPr>
              <w:jc w:val="center"/>
              <w:cnfStyle w:val="000000000000" w:firstRow="0" w:lastRow="0" w:firstColumn="0" w:lastColumn="0" w:oddVBand="0" w:evenVBand="0" w:oddHBand="0" w:evenHBand="0" w:firstRowFirstColumn="0" w:firstRowLastColumn="0" w:lastRowFirstColumn="0" w:lastRowLastColumn="0"/>
            </w:pPr>
            <w:r w:rsidRPr="00511884">
              <w:t>15</w:t>
            </w:r>
          </w:p>
        </w:tc>
        <w:tc>
          <w:tcPr>
            <w:tcW w:w="1792" w:type="dxa"/>
            <w:vAlign w:val="center"/>
          </w:tcPr>
          <w:p w:rsidR="00726375" w:rsidRPr="00511884" w:rsidRDefault="002905D3" w:rsidP="002905D3">
            <w:pPr>
              <w:jc w:val="center"/>
              <w:cnfStyle w:val="000000000000" w:firstRow="0" w:lastRow="0" w:firstColumn="0" w:lastColumn="0" w:oddVBand="0" w:evenVBand="0" w:oddHBand="0" w:evenHBand="0" w:firstRowFirstColumn="0" w:firstRowLastColumn="0" w:lastRowFirstColumn="0" w:lastRowLastColumn="0"/>
            </w:pPr>
            <w:r>
              <w:t>219</w:t>
            </w:r>
          </w:p>
        </w:tc>
        <w:tc>
          <w:tcPr>
            <w:tcW w:w="1571" w:type="dxa"/>
            <w:vAlign w:val="center"/>
          </w:tcPr>
          <w:p w:rsidR="00726375" w:rsidRPr="00511884" w:rsidRDefault="002905D3" w:rsidP="002905D3">
            <w:pPr>
              <w:jc w:val="center"/>
              <w:cnfStyle w:val="000000000000" w:firstRow="0" w:lastRow="0" w:firstColumn="0" w:lastColumn="0" w:oddVBand="0" w:evenVBand="0" w:oddHBand="0" w:evenHBand="0" w:firstRowFirstColumn="0" w:firstRowLastColumn="0" w:lastRowFirstColumn="0" w:lastRowLastColumn="0"/>
            </w:pPr>
            <w:r>
              <w:t>19</w:t>
            </w:r>
          </w:p>
        </w:tc>
      </w:tr>
      <w:tr w:rsidR="00726375" w:rsidRPr="00511884" w:rsidTr="00290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726375" w:rsidRPr="00511884" w:rsidRDefault="00726375" w:rsidP="002905D3">
            <w:pPr>
              <w:jc w:val="center"/>
            </w:pPr>
            <w:r>
              <w:t>Pila</w:t>
            </w:r>
          </w:p>
        </w:tc>
        <w:tc>
          <w:tcPr>
            <w:tcW w:w="1792" w:type="dxa"/>
            <w:shd w:val="clear" w:color="auto" w:fill="D9D9D9" w:themeFill="background1" w:themeFillShade="D9"/>
            <w:vAlign w:val="center"/>
          </w:tcPr>
          <w:p w:rsidR="00726375" w:rsidRPr="00511884" w:rsidRDefault="00726375" w:rsidP="002905D3">
            <w:pPr>
              <w:jc w:val="center"/>
              <w:cnfStyle w:val="000000100000" w:firstRow="0" w:lastRow="0" w:firstColumn="0" w:lastColumn="0" w:oddVBand="0" w:evenVBand="0" w:oddHBand="1" w:evenHBand="0" w:firstRowFirstColumn="0" w:firstRowLastColumn="0" w:lastRowFirstColumn="0" w:lastRowLastColumn="0"/>
            </w:pPr>
            <w:r>
              <w:t>35</w:t>
            </w:r>
          </w:p>
        </w:tc>
        <w:tc>
          <w:tcPr>
            <w:tcW w:w="1571" w:type="dxa"/>
            <w:shd w:val="clear" w:color="auto" w:fill="D9D9D9" w:themeFill="background1" w:themeFillShade="D9"/>
            <w:vAlign w:val="center"/>
          </w:tcPr>
          <w:p w:rsidR="00726375" w:rsidRPr="00511884" w:rsidRDefault="00726375" w:rsidP="002905D3">
            <w:pPr>
              <w:jc w:val="center"/>
              <w:cnfStyle w:val="000000100000" w:firstRow="0" w:lastRow="0" w:firstColumn="0" w:lastColumn="0" w:oddVBand="0" w:evenVBand="0" w:oddHBand="1" w:evenHBand="0" w:firstRowFirstColumn="0" w:firstRowLastColumn="0" w:lastRowFirstColumn="0" w:lastRowLastColumn="0"/>
            </w:pPr>
            <w:r>
              <w:t>13</w:t>
            </w:r>
          </w:p>
        </w:tc>
        <w:tc>
          <w:tcPr>
            <w:tcW w:w="1792" w:type="dxa"/>
            <w:vAlign w:val="center"/>
          </w:tcPr>
          <w:p w:rsidR="00726375" w:rsidRPr="00511884" w:rsidRDefault="002905D3" w:rsidP="002905D3">
            <w:pPr>
              <w:jc w:val="center"/>
              <w:cnfStyle w:val="000000100000" w:firstRow="0" w:lastRow="0" w:firstColumn="0" w:lastColumn="0" w:oddVBand="0" w:evenVBand="0" w:oddHBand="1" w:evenHBand="0" w:firstRowFirstColumn="0" w:firstRowLastColumn="0" w:lastRowFirstColumn="0" w:lastRowLastColumn="0"/>
            </w:pPr>
            <w:r>
              <w:t>279</w:t>
            </w:r>
          </w:p>
        </w:tc>
        <w:tc>
          <w:tcPr>
            <w:tcW w:w="1571" w:type="dxa"/>
            <w:vAlign w:val="center"/>
          </w:tcPr>
          <w:p w:rsidR="00726375" w:rsidRPr="00511884" w:rsidRDefault="002905D3" w:rsidP="002905D3">
            <w:pPr>
              <w:jc w:val="center"/>
              <w:cnfStyle w:val="000000100000" w:firstRow="0" w:lastRow="0" w:firstColumn="0" w:lastColumn="0" w:oddVBand="0" w:evenVBand="0" w:oddHBand="1" w:evenHBand="0" w:firstRowFirstColumn="0" w:firstRowLastColumn="0" w:lastRowFirstColumn="0" w:lastRowLastColumn="0"/>
            </w:pPr>
            <w:r>
              <w:t>19</w:t>
            </w:r>
          </w:p>
        </w:tc>
      </w:tr>
    </w:tbl>
    <w:p w:rsidR="00726375" w:rsidRDefault="00726375" w:rsidP="00511884">
      <w:pPr>
        <w:jc w:val="both"/>
      </w:pPr>
    </w:p>
    <w:p w:rsidR="002905D3" w:rsidRDefault="002905D3" w:rsidP="00511884">
      <w:pPr>
        <w:jc w:val="both"/>
      </w:pPr>
      <w:r>
        <w:t xml:space="preserve">Salta a la vista que las implementaciones usando listas enlazadas son mucho más lentas durante el proceso de inserción que las mismas clases usando arrays. </w:t>
      </w:r>
    </w:p>
    <w:p w:rsidR="002905D3" w:rsidRDefault="002905D3" w:rsidP="00511884">
      <w:pPr>
        <w:jc w:val="both"/>
      </w:pPr>
      <w:r>
        <w:t xml:space="preserve">La conclusión arrojada en clase fue que una lista enlazada es </w:t>
      </w:r>
      <w:r w:rsidRPr="002905D3">
        <w:rPr>
          <w:b/>
        </w:rPr>
        <w:t>siempre</w:t>
      </w:r>
      <w:r>
        <w:t xml:space="preserve"> mucho más lenta que una lista usando arrays (por una cuestión de enlazar nodos, recorrer la lista a diferencia de acceder por índices, </w:t>
      </w:r>
      <w:proofErr w:type="spellStart"/>
      <w:r>
        <w:t>etc</w:t>
      </w:r>
      <w:proofErr w:type="spellEnd"/>
      <w:r>
        <w:t xml:space="preserve">). A primera vista, con nuestros resultados y los resultados de los demás grupos en clase, pareciera ser que es así. Sin embargo, si bien es cierto para estos casos, ¿es </w:t>
      </w:r>
      <w:r w:rsidRPr="002905D3">
        <w:rPr>
          <w:b/>
        </w:rPr>
        <w:t>siempre</w:t>
      </w:r>
      <w:r>
        <w:t xml:space="preserve"> cierto? ¿Siempre deberíamos elegir una implementación de una lista basada en arrays sobre aquélla implementada mediante una lista doblemente enlazada de nodos? </w:t>
      </w:r>
    </w:p>
    <w:p w:rsidR="002905D3" w:rsidRDefault="002905D3" w:rsidP="00511884">
      <w:pPr>
        <w:jc w:val="both"/>
      </w:pPr>
      <w:r>
        <w:t>Para responder a esta pregunta</w:t>
      </w:r>
      <w:r w:rsidR="00180D5B">
        <w:t xml:space="preserve"> decidimos poner a prueba las versiones dadas por el JDK de listas, es decir </w:t>
      </w:r>
      <w:proofErr w:type="spellStart"/>
      <w:r w:rsidR="00180D5B">
        <w:t>ArrayList</w:t>
      </w:r>
      <w:proofErr w:type="spellEnd"/>
      <w:r w:rsidR="00180D5B">
        <w:t xml:space="preserve"> vs </w:t>
      </w:r>
      <w:proofErr w:type="spellStart"/>
      <w:r w:rsidR="00180D5B">
        <w:t>LinkedList</w:t>
      </w:r>
      <w:proofErr w:type="spellEnd"/>
      <w:r w:rsidR="00180D5B">
        <w:t xml:space="preserve">. Para que el análisis sea justo no se utilizaron dichas estructuras como un TDA en particular sino como meras listas secuenciales. Para que sea más justo todavía se utilizó un </w:t>
      </w:r>
      <w:r w:rsidR="0048550E">
        <w:t>array aleatorio de índices al eliminar. Se compararon ambas versiones de eliminación: el método que elimina el objeto en un índice particular y el método que elimina un objeto en particular. Los resultados obtenidos fueron:</w:t>
      </w:r>
    </w:p>
    <w:tbl>
      <w:tblPr>
        <w:tblStyle w:val="Sombreadomedio2-nfasis5"/>
        <w:tblW w:w="0" w:type="auto"/>
        <w:jc w:val="center"/>
        <w:tblLook w:val="04A0" w:firstRow="1" w:lastRow="0" w:firstColumn="1" w:lastColumn="0" w:noHBand="0" w:noVBand="1"/>
      </w:tblPr>
      <w:tblGrid>
        <w:gridCol w:w="2047"/>
        <w:gridCol w:w="1792"/>
        <w:gridCol w:w="1571"/>
        <w:gridCol w:w="1792"/>
        <w:gridCol w:w="1571"/>
      </w:tblGrid>
      <w:tr w:rsidR="0048550E" w:rsidRPr="00511884" w:rsidTr="00866A5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47" w:type="dxa"/>
            <w:vAlign w:val="center"/>
          </w:tcPr>
          <w:p w:rsidR="0048550E" w:rsidRPr="00511884" w:rsidRDefault="0048550E" w:rsidP="00866A57">
            <w:pPr>
              <w:jc w:val="center"/>
            </w:pPr>
          </w:p>
        </w:tc>
        <w:tc>
          <w:tcPr>
            <w:tcW w:w="3363" w:type="dxa"/>
            <w:gridSpan w:val="2"/>
            <w:shd w:val="clear" w:color="auto" w:fill="9BBB59" w:themeFill="accent3"/>
            <w:vAlign w:val="center"/>
          </w:tcPr>
          <w:p w:rsidR="0048550E" w:rsidRPr="00511884" w:rsidRDefault="0048550E" w:rsidP="00866A57">
            <w:pPr>
              <w:jc w:val="center"/>
              <w:cnfStyle w:val="100000000000" w:firstRow="1" w:lastRow="0" w:firstColumn="0" w:lastColumn="0" w:oddVBand="0" w:evenVBand="0" w:oddHBand="0" w:evenHBand="0" w:firstRowFirstColumn="0" w:firstRowLastColumn="0" w:lastRowFirstColumn="0" w:lastRowLastColumn="0"/>
            </w:pPr>
            <w:proofErr w:type="spellStart"/>
            <w:r>
              <w:t>Array</w:t>
            </w:r>
            <w:r>
              <w:t>List</w:t>
            </w:r>
            <w:proofErr w:type="spellEnd"/>
          </w:p>
        </w:tc>
        <w:tc>
          <w:tcPr>
            <w:tcW w:w="3363" w:type="dxa"/>
            <w:gridSpan w:val="2"/>
            <w:shd w:val="clear" w:color="auto" w:fill="F79646" w:themeFill="accent6"/>
            <w:vAlign w:val="center"/>
          </w:tcPr>
          <w:p w:rsidR="0048550E" w:rsidRPr="00511884" w:rsidRDefault="0048550E" w:rsidP="00866A57">
            <w:pPr>
              <w:jc w:val="center"/>
              <w:cnfStyle w:val="100000000000" w:firstRow="1" w:lastRow="0" w:firstColumn="0" w:lastColumn="0" w:oddVBand="0" w:evenVBand="0" w:oddHBand="0" w:evenHBand="0" w:firstRowFirstColumn="0" w:firstRowLastColumn="0" w:lastRowFirstColumn="0" w:lastRowLastColumn="0"/>
            </w:pPr>
            <w:proofErr w:type="spellStart"/>
            <w:r>
              <w:t>LinkedList</w:t>
            </w:r>
            <w:proofErr w:type="spellEnd"/>
          </w:p>
        </w:tc>
      </w:tr>
      <w:tr w:rsidR="0048550E" w:rsidRPr="00511884" w:rsidTr="0086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48550E" w:rsidRPr="00511884" w:rsidRDefault="0048550E" w:rsidP="00866A57">
            <w:pPr>
              <w:jc w:val="center"/>
            </w:pPr>
            <w:r>
              <w:t>Método</w:t>
            </w:r>
          </w:p>
        </w:tc>
        <w:tc>
          <w:tcPr>
            <w:tcW w:w="1792" w:type="dxa"/>
            <w:shd w:val="clear" w:color="auto" w:fill="9BBB59" w:themeFill="accent3"/>
            <w:vAlign w:val="center"/>
          </w:tcPr>
          <w:p w:rsidR="0048550E" w:rsidRPr="002905D3" w:rsidRDefault="0048550E" w:rsidP="00866A57">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add</w:t>
            </w:r>
            <w:proofErr w:type="spellEnd"/>
            <w:r w:rsidRPr="002905D3">
              <w:rPr>
                <w:b/>
              </w:rPr>
              <w:t xml:space="preserve"> (ms)</w:t>
            </w:r>
          </w:p>
        </w:tc>
        <w:tc>
          <w:tcPr>
            <w:tcW w:w="1571" w:type="dxa"/>
            <w:shd w:val="clear" w:color="auto" w:fill="9BBB59" w:themeFill="accent3"/>
            <w:vAlign w:val="center"/>
          </w:tcPr>
          <w:p w:rsidR="0048550E" w:rsidRPr="002905D3" w:rsidRDefault="0048550E" w:rsidP="00866A57">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remove</w:t>
            </w:r>
            <w:proofErr w:type="spellEnd"/>
            <w:r w:rsidRPr="002905D3">
              <w:rPr>
                <w:b/>
              </w:rPr>
              <w:t xml:space="preserve"> (ms)</w:t>
            </w:r>
          </w:p>
        </w:tc>
        <w:tc>
          <w:tcPr>
            <w:tcW w:w="1792" w:type="dxa"/>
            <w:shd w:val="clear" w:color="auto" w:fill="F79646" w:themeFill="accent6"/>
            <w:vAlign w:val="center"/>
          </w:tcPr>
          <w:p w:rsidR="0048550E" w:rsidRPr="002905D3" w:rsidRDefault="0048550E" w:rsidP="00866A57">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add</w:t>
            </w:r>
            <w:proofErr w:type="spellEnd"/>
            <w:r w:rsidRPr="002905D3">
              <w:rPr>
                <w:b/>
              </w:rPr>
              <w:t xml:space="preserve"> (ms)</w:t>
            </w:r>
          </w:p>
        </w:tc>
        <w:tc>
          <w:tcPr>
            <w:tcW w:w="1571" w:type="dxa"/>
            <w:shd w:val="clear" w:color="auto" w:fill="F79646" w:themeFill="accent6"/>
            <w:vAlign w:val="center"/>
          </w:tcPr>
          <w:p w:rsidR="0048550E" w:rsidRPr="002905D3" w:rsidRDefault="0048550E" w:rsidP="00866A57">
            <w:pPr>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remove</w:t>
            </w:r>
            <w:proofErr w:type="spellEnd"/>
            <w:r w:rsidRPr="002905D3">
              <w:rPr>
                <w:b/>
              </w:rPr>
              <w:t xml:space="preserve"> (ms)</w:t>
            </w:r>
          </w:p>
        </w:tc>
      </w:tr>
      <w:tr w:rsidR="0048550E" w:rsidRPr="00511884" w:rsidTr="00866A57">
        <w:trPr>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48550E" w:rsidRPr="00511884" w:rsidRDefault="0048550E" w:rsidP="00866A57">
            <w:pPr>
              <w:jc w:val="center"/>
            </w:pPr>
            <w:r>
              <w:t>Por índice</w:t>
            </w:r>
          </w:p>
        </w:tc>
        <w:tc>
          <w:tcPr>
            <w:tcW w:w="1792" w:type="dxa"/>
            <w:shd w:val="clear" w:color="auto" w:fill="FFFFFF" w:themeFill="background1"/>
            <w:vAlign w:val="center"/>
          </w:tcPr>
          <w:p w:rsidR="0048550E" w:rsidRPr="00511884" w:rsidRDefault="0048550E" w:rsidP="00866A57">
            <w:pPr>
              <w:jc w:val="center"/>
              <w:cnfStyle w:val="000000000000" w:firstRow="0" w:lastRow="0" w:firstColumn="0" w:lastColumn="0" w:oddVBand="0" w:evenVBand="0" w:oddHBand="0" w:evenHBand="0" w:firstRowFirstColumn="0" w:firstRowLastColumn="0" w:lastRowFirstColumn="0" w:lastRowLastColumn="0"/>
            </w:pPr>
            <w:r>
              <w:t>19</w:t>
            </w:r>
          </w:p>
        </w:tc>
        <w:tc>
          <w:tcPr>
            <w:tcW w:w="1571" w:type="dxa"/>
            <w:shd w:val="clear" w:color="auto" w:fill="FFFFFF" w:themeFill="background1"/>
            <w:vAlign w:val="center"/>
          </w:tcPr>
          <w:p w:rsidR="0048550E" w:rsidRPr="00511884" w:rsidRDefault="0048550E" w:rsidP="00866A57">
            <w:pPr>
              <w:jc w:val="center"/>
              <w:cnfStyle w:val="000000000000" w:firstRow="0" w:lastRow="0" w:firstColumn="0" w:lastColumn="0" w:oddVBand="0" w:evenVBand="0" w:oddHBand="0" w:evenHBand="0" w:firstRowFirstColumn="0" w:firstRowLastColumn="0" w:lastRowFirstColumn="0" w:lastRowLastColumn="0"/>
            </w:pPr>
            <w:r>
              <w:t>177.575</w:t>
            </w:r>
          </w:p>
        </w:tc>
        <w:tc>
          <w:tcPr>
            <w:tcW w:w="1792" w:type="dxa"/>
            <w:vAlign w:val="center"/>
          </w:tcPr>
          <w:p w:rsidR="0048550E" w:rsidRPr="00511884" w:rsidRDefault="0048550E" w:rsidP="00866A57">
            <w:pPr>
              <w:jc w:val="center"/>
              <w:cnfStyle w:val="000000000000" w:firstRow="0" w:lastRow="0" w:firstColumn="0" w:lastColumn="0" w:oddVBand="0" w:evenVBand="0" w:oddHBand="0" w:evenHBand="0" w:firstRowFirstColumn="0" w:firstRowLastColumn="0" w:lastRowFirstColumn="0" w:lastRowLastColumn="0"/>
            </w:pPr>
            <w:r>
              <w:t>22</w:t>
            </w:r>
          </w:p>
        </w:tc>
        <w:tc>
          <w:tcPr>
            <w:tcW w:w="1571" w:type="dxa"/>
            <w:vAlign w:val="center"/>
          </w:tcPr>
          <w:p w:rsidR="0048550E" w:rsidRPr="00511884" w:rsidRDefault="0048550E" w:rsidP="00866A57">
            <w:pPr>
              <w:jc w:val="center"/>
              <w:cnfStyle w:val="000000000000" w:firstRow="0" w:lastRow="0" w:firstColumn="0" w:lastColumn="0" w:oddVBand="0" w:evenVBand="0" w:oddHBand="0" w:evenHBand="0" w:firstRowFirstColumn="0" w:firstRowLastColumn="0" w:lastRowFirstColumn="0" w:lastRowLastColumn="0"/>
            </w:pPr>
            <w:r>
              <w:t>1.287.972</w:t>
            </w:r>
          </w:p>
        </w:tc>
      </w:tr>
      <w:tr w:rsidR="008D680F" w:rsidRPr="00511884" w:rsidTr="0086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7" w:type="dxa"/>
            <w:vAlign w:val="center"/>
          </w:tcPr>
          <w:p w:rsidR="0048550E" w:rsidRPr="00511884" w:rsidRDefault="0048550E" w:rsidP="00866A57">
            <w:pPr>
              <w:jc w:val="center"/>
            </w:pPr>
            <w:r>
              <w:t>Por objeto</w:t>
            </w:r>
          </w:p>
        </w:tc>
        <w:tc>
          <w:tcPr>
            <w:tcW w:w="1792" w:type="dxa"/>
            <w:shd w:val="clear" w:color="auto" w:fill="D9D9D9" w:themeFill="background1" w:themeFillShade="D9"/>
            <w:vAlign w:val="center"/>
          </w:tcPr>
          <w:p w:rsidR="0048550E" w:rsidRPr="00511884" w:rsidRDefault="0048550E" w:rsidP="00866A57">
            <w:pPr>
              <w:jc w:val="center"/>
              <w:cnfStyle w:val="000000100000" w:firstRow="0" w:lastRow="0" w:firstColumn="0" w:lastColumn="0" w:oddVBand="0" w:evenVBand="0" w:oddHBand="1" w:evenHBand="0" w:firstRowFirstColumn="0" w:firstRowLastColumn="0" w:lastRowFirstColumn="0" w:lastRowLastColumn="0"/>
            </w:pPr>
            <w:r>
              <w:t>306</w:t>
            </w:r>
          </w:p>
        </w:tc>
        <w:tc>
          <w:tcPr>
            <w:tcW w:w="1571" w:type="dxa"/>
            <w:shd w:val="clear" w:color="auto" w:fill="D9D9D9" w:themeFill="background1" w:themeFillShade="D9"/>
            <w:vAlign w:val="center"/>
          </w:tcPr>
          <w:p w:rsidR="0048550E" w:rsidRPr="00511884" w:rsidRDefault="0048550E" w:rsidP="00866A57">
            <w:pPr>
              <w:jc w:val="center"/>
              <w:cnfStyle w:val="000000100000" w:firstRow="0" w:lastRow="0" w:firstColumn="0" w:lastColumn="0" w:oddVBand="0" w:evenVBand="0" w:oddHBand="1" w:evenHBand="0" w:firstRowFirstColumn="0" w:firstRowLastColumn="0" w:lastRowFirstColumn="0" w:lastRowLastColumn="0"/>
            </w:pPr>
            <w:r>
              <w:t>435.023</w:t>
            </w:r>
          </w:p>
        </w:tc>
        <w:tc>
          <w:tcPr>
            <w:tcW w:w="1792" w:type="dxa"/>
            <w:vAlign w:val="center"/>
          </w:tcPr>
          <w:p w:rsidR="0048550E" w:rsidRPr="00511884" w:rsidRDefault="0048550E" w:rsidP="00866A57">
            <w:pPr>
              <w:jc w:val="center"/>
              <w:cnfStyle w:val="000000100000" w:firstRow="0" w:lastRow="0" w:firstColumn="0" w:lastColumn="0" w:oddVBand="0" w:evenVBand="0" w:oddHBand="1" w:evenHBand="0" w:firstRowFirstColumn="0" w:firstRowLastColumn="0" w:lastRowFirstColumn="0" w:lastRowLastColumn="0"/>
            </w:pPr>
            <w:r>
              <w:t>21</w:t>
            </w:r>
          </w:p>
        </w:tc>
        <w:tc>
          <w:tcPr>
            <w:tcW w:w="1571" w:type="dxa"/>
            <w:vAlign w:val="center"/>
          </w:tcPr>
          <w:p w:rsidR="0048550E" w:rsidRPr="00511884" w:rsidRDefault="0048550E" w:rsidP="00866A57">
            <w:pPr>
              <w:jc w:val="center"/>
              <w:cnfStyle w:val="000000100000" w:firstRow="0" w:lastRow="0" w:firstColumn="0" w:lastColumn="0" w:oddVBand="0" w:evenVBand="0" w:oddHBand="1" w:evenHBand="0" w:firstRowFirstColumn="0" w:firstRowLastColumn="0" w:lastRowFirstColumn="0" w:lastRowLastColumn="0"/>
            </w:pPr>
            <w:r>
              <w:t>21</w:t>
            </w:r>
          </w:p>
        </w:tc>
      </w:tr>
    </w:tbl>
    <w:p w:rsidR="0048550E" w:rsidRDefault="0048550E" w:rsidP="00511884">
      <w:pPr>
        <w:jc w:val="both"/>
      </w:pPr>
    </w:p>
    <w:p w:rsidR="00E64E01" w:rsidRDefault="0048550E" w:rsidP="00511884">
      <w:pPr>
        <w:jc w:val="both"/>
      </w:pPr>
      <w:r>
        <w:t xml:space="preserve">Los resultados son los esperados: la afirmación de que una lista doblemente enlazada es </w:t>
      </w:r>
      <w:r w:rsidRPr="0048550E">
        <w:rPr>
          <w:b/>
        </w:rPr>
        <w:t>siempre</w:t>
      </w:r>
      <w:r>
        <w:t xml:space="preserve"> más lenta que una utilizando arrays es </w:t>
      </w:r>
      <w:r w:rsidRPr="0048550E">
        <w:rPr>
          <w:b/>
        </w:rPr>
        <w:t>falsa</w:t>
      </w:r>
      <w:r>
        <w:t xml:space="preserve">. </w:t>
      </w:r>
    </w:p>
    <w:p w:rsidR="00E64E01" w:rsidRDefault="0048550E" w:rsidP="00511884">
      <w:pPr>
        <w:jc w:val="both"/>
      </w:pPr>
      <w:r>
        <w:t xml:space="preserve">La realidad se ajusta a lo que uno esperaría de cada estructura, si necesitásemos una lista con acceso posicional utilizaríamos un </w:t>
      </w:r>
      <w:proofErr w:type="spellStart"/>
      <w:r>
        <w:t>ArrayList</w:t>
      </w:r>
      <w:proofErr w:type="spellEnd"/>
      <w:r>
        <w:t xml:space="preserve"> puesto que provee esta funcionalidad y es mucho más rápida </w:t>
      </w:r>
      <w:r w:rsidR="00E64E01">
        <w:t>para</w:t>
      </w:r>
      <w:r>
        <w:t xml:space="preserve"> in</w:t>
      </w:r>
      <w:r w:rsidR="00E64E01">
        <w:t>sert</w:t>
      </w:r>
      <w:r>
        <w:t xml:space="preserve">ar y </w:t>
      </w:r>
      <w:r w:rsidR="00E64E01">
        <w:t>eliminar</w:t>
      </w:r>
      <w:r>
        <w:t xml:space="preserve"> elementos mediante su </w:t>
      </w:r>
      <w:r w:rsidR="00E64E01">
        <w:t>posición</w:t>
      </w:r>
      <w:r>
        <w:t xml:space="preserve">, que una lista doblemente enlazada como </w:t>
      </w:r>
      <w:proofErr w:type="spellStart"/>
      <w:r>
        <w:t>LinkedList</w:t>
      </w:r>
      <w:proofErr w:type="spellEnd"/>
      <w:r>
        <w:t xml:space="preserve">. </w:t>
      </w:r>
    </w:p>
    <w:p w:rsidR="0048550E" w:rsidRDefault="0048550E" w:rsidP="00511884">
      <w:pPr>
        <w:jc w:val="both"/>
      </w:pPr>
      <w:r>
        <w:t xml:space="preserve">Sin embargo, si no necesitásemos acceso posicional a la lista y la eliminación se reduce a eliminar un objeto en particular (más que un objeto </w:t>
      </w:r>
      <w:r w:rsidR="00E64E01">
        <w:t xml:space="preserve">cualquiera </w:t>
      </w:r>
      <w:r>
        <w:t xml:space="preserve">en una posición en particular), la lista doblemente enlazada </w:t>
      </w:r>
      <w:r w:rsidR="00E64E01">
        <w:t>gana con creces a la lista mediante arrays en velocidad.</w:t>
      </w:r>
    </w:p>
    <w:p w:rsidR="00E64E01" w:rsidRDefault="00E64E01" w:rsidP="00511884">
      <w:pPr>
        <w:jc w:val="both"/>
      </w:pPr>
      <w:r>
        <w:t>La decisión final de una u otra estructura subyacente para una lista depende en última instancia del uso que se le dará a dicha lista.</w:t>
      </w:r>
    </w:p>
    <w:p w:rsidR="008D680F" w:rsidRDefault="008D680F">
      <w:pPr>
        <w:rPr>
          <w:rFonts w:asciiTheme="majorHAnsi" w:eastAsiaTheme="majorEastAsia" w:hAnsiTheme="majorHAnsi" w:cstheme="majorBidi"/>
          <w:b/>
          <w:bCs/>
          <w:color w:val="365F91" w:themeColor="accent1" w:themeShade="BF"/>
          <w:sz w:val="28"/>
          <w:szCs w:val="28"/>
        </w:rPr>
      </w:pPr>
      <w:r>
        <w:br w:type="page"/>
      </w:r>
    </w:p>
    <w:p w:rsidR="00E64E01" w:rsidRDefault="00E64E01" w:rsidP="008D680F">
      <w:pPr>
        <w:pStyle w:val="Ttulo1"/>
      </w:pPr>
      <w:r>
        <w:lastRenderedPageBreak/>
        <w:t>Rendimiento de Cola de Prioridad</w:t>
      </w:r>
    </w:p>
    <w:p w:rsidR="008D680F" w:rsidRDefault="008D680F" w:rsidP="00E64E01">
      <w:pPr>
        <w:jc w:val="both"/>
      </w:pPr>
    </w:p>
    <w:p w:rsidR="00E64E01" w:rsidRDefault="00E64E01" w:rsidP="00E64E01">
      <w:pPr>
        <w:jc w:val="both"/>
      </w:pPr>
      <w:r>
        <w:t xml:space="preserve">Se nos pidió, </w:t>
      </w:r>
      <w:r>
        <w:t>finalmente</w:t>
      </w:r>
      <w:r>
        <w:t xml:space="preserve">, analizar el rendimiento de insertar y quitar un millón de elementos en </w:t>
      </w:r>
      <w:r>
        <w:t>la Cola de Prioridad</w:t>
      </w:r>
      <w:r>
        <w:t xml:space="preserve"> cread</w:t>
      </w:r>
      <w:r>
        <w:t>a</w:t>
      </w:r>
      <w:r>
        <w:t xml:space="preserve"> para comparar los tiempos y extraer conclusiones. Los valores obtenidos fueron:</w:t>
      </w:r>
    </w:p>
    <w:tbl>
      <w:tblPr>
        <w:tblStyle w:val="Sombreadomedio2-nfasis5"/>
        <w:tblW w:w="0" w:type="auto"/>
        <w:jc w:val="center"/>
        <w:tblLook w:val="04A0" w:firstRow="1" w:lastRow="0" w:firstColumn="1" w:lastColumn="0" w:noHBand="0" w:noVBand="1"/>
      </w:tblPr>
      <w:tblGrid>
        <w:gridCol w:w="2321"/>
        <w:gridCol w:w="1792"/>
        <w:gridCol w:w="1571"/>
      </w:tblGrid>
      <w:tr w:rsidR="00E64E01" w:rsidRPr="00511884" w:rsidTr="00866A5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321" w:type="dxa"/>
            <w:vAlign w:val="center"/>
          </w:tcPr>
          <w:p w:rsidR="00E64E01" w:rsidRPr="00511884" w:rsidRDefault="00E64E01" w:rsidP="00866A57">
            <w:r w:rsidRPr="00511884">
              <w:t>Clase</w:t>
            </w:r>
          </w:p>
        </w:tc>
        <w:tc>
          <w:tcPr>
            <w:tcW w:w="1792" w:type="dxa"/>
            <w:vAlign w:val="center"/>
          </w:tcPr>
          <w:p w:rsidR="00E64E01" w:rsidRPr="00511884" w:rsidRDefault="00E64E01" w:rsidP="00866A57">
            <w:pPr>
              <w:jc w:val="center"/>
              <w:cnfStyle w:val="100000000000" w:firstRow="1" w:lastRow="0" w:firstColumn="0" w:lastColumn="0" w:oddVBand="0" w:evenVBand="0" w:oddHBand="0" w:evenHBand="0" w:firstRowFirstColumn="0" w:firstRowLastColumn="0" w:lastRowFirstColumn="0" w:lastRowLastColumn="0"/>
            </w:pPr>
            <w:proofErr w:type="spellStart"/>
            <w:r w:rsidRPr="00511884">
              <w:t>Offer</w:t>
            </w:r>
            <w:proofErr w:type="spellEnd"/>
            <w:r w:rsidRPr="00511884">
              <w:t>/</w:t>
            </w:r>
            <w:proofErr w:type="spellStart"/>
            <w:r w:rsidRPr="00511884">
              <w:t>Push</w:t>
            </w:r>
            <w:proofErr w:type="spellEnd"/>
            <w:r w:rsidRPr="00511884">
              <w:t xml:space="preserve"> (ms)</w:t>
            </w:r>
          </w:p>
        </w:tc>
        <w:tc>
          <w:tcPr>
            <w:tcW w:w="1571" w:type="dxa"/>
            <w:vAlign w:val="center"/>
          </w:tcPr>
          <w:p w:rsidR="00E64E01" w:rsidRPr="00511884" w:rsidRDefault="00E64E01" w:rsidP="00866A57">
            <w:pPr>
              <w:jc w:val="center"/>
              <w:cnfStyle w:val="100000000000" w:firstRow="1" w:lastRow="0" w:firstColumn="0" w:lastColumn="0" w:oddVBand="0" w:evenVBand="0" w:oddHBand="0" w:evenHBand="0" w:firstRowFirstColumn="0" w:firstRowLastColumn="0" w:lastRowFirstColumn="0" w:lastRowLastColumn="0"/>
            </w:pPr>
            <w:proofErr w:type="spellStart"/>
            <w:r w:rsidRPr="00511884">
              <w:t>Poll</w:t>
            </w:r>
            <w:proofErr w:type="spellEnd"/>
            <w:r w:rsidRPr="00511884">
              <w:t>/Pop (ms)</w:t>
            </w:r>
          </w:p>
        </w:tc>
      </w:tr>
      <w:tr w:rsidR="00E64E01" w:rsidRPr="00511884" w:rsidTr="00866A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E64E01" w:rsidRPr="00511884" w:rsidRDefault="00E64E01" w:rsidP="00E64E01">
            <w:proofErr w:type="spellStart"/>
            <w:r w:rsidRPr="00511884">
              <w:t>Cola</w:t>
            </w:r>
            <w:r>
              <w:t>PrioridadMaxima</w:t>
            </w:r>
            <w:proofErr w:type="spellEnd"/>
          </w:p>
        </w:tc>
        <w:tc>
          <w:tcPr>
            <w:tcW w:w="1792" w:type="dxa"/>
            <w:vAlign w:val="center"/>
          </w:tcPr>
          <w:p w:rsidR="00E64E01" w:rsidRPr="00511884" w:rsidRDefault="00E64E01" w:rsidP="00866A57">
            <w:pPr>
              <w:jc w:val="center"/>
              <w:cnfStyle w:val="000000100000" w:firstRow="0" w:lastRow="0" w:firstColumn="0" w:lastColumn="0" w:oddVBand="0" w:evenVBand="0" w:oddHBand="1" w:evenHBand="0" w:firstRowFirstColumn="0" w:firstRowLastColumn="0" w:lastRowFirstColumn="0" w:lastRowLastColumn="0"/>
            </w:pPr>
            <w:r>
              <w:t>114</w:t>
            </w:r>
          </w:p>
        </w:tc>
        <w:tc>
          <w:tcPr>
            <w:tcW w:w="1571" w:type="dxa"/>
            <w:vAlign w:val="center"/>
          </w:tcPr>
          <w:p w:rsidR="00E64E01" w:rsidRPr="00511884" w:rsidRDefault="00E64E01" w:rsidP="00866A57">
            <w:pPr>
              <w:jc w:val="center"/>
              <w:cnfStyle w:val="000000100000" w:firstRow="0" w:lastRow="0" w:firstColumn="0" w:lastColumn="0" w:oddVBand="0" w:evenVBand="0" w:oddHBand="1" w:evenHBand="0" w:firstRowFirstColumn="0" w:firstRowLastColumn="0" w:lastRowFirstColumn="0" w:lastRowLastColumn="0"/>
            </w:pPr>
            <w:r>
              <w:t>1153</w:t>
            </w:r>
          </w:p>
        </w:tc>
      </w:tr>
      <w:tr w:rsidR="00E64E01" w:rsidRPr="00511884" w:rsidTr="00866A57">
        <w:trPr>
          <w:jc w:val="center"/>
        </w:trPr>
        <w:tc>
          <w:tcPr>
            <w:cnfStyle w:val="001000000000" w:firstRow="0" w:lastRow="0" w:firstColumn="1" w:lastColumn="0" w:oddVBand="0" w:evenVBand="0" w:oddHBand="0" w:evenHBand="0" w:firstRowFirstColumn="0" w:firstRowLastColumn="0" w:lastRowFirstColumn="0" w:lastRowLastColumn="0"/>
            <w:tcW w:w="2321" w:type="dxa"/>
            <w:vAlign w:val="center"/>
          </w:tcPr>
          <w:p w:rsidR="00E64E01" w:rsidRPr="00511884" w:rsidRDefault="00E64E01" w:rsidP="00866A57">
            <w:proofErr w:type="spellStart"/>
            <w:r w:rsidRPr="00511884">
              <w:t>Cola</w:t>
            </w:r>
            <w:r>
              <w:t>PrioridadMinima</w:t>
            </w:r>
            <w:proofErr w:type="spellEnd"/>
          </w:p>
        </w:tc>
        <w:tc>
          <w:tcPr>
            <w:tcW w:w="1792" w:type="dxa"/>
            <w:vAlign w:val="center"/>
          </w:tcPr>
          <w:p w:rsidR="00E64E01" w:rsidRPr="00511884" w:rsidRDefault="00E64E01" w:rsidP="00866A57">
            <w:pPr>
              <w:jc w:val="center"/>
              <w:cnfStyle w:val="000000000000" w:firstRow="0" w:lastRow="0" w:firstColumn="0" w:lastColumn="0" w:oddVBand="0" w:evenVBand="0" w:oddHBand="0" w:evenHBand="0" w:firstRowFirstColumn="0" w:firstRowLastColumn="0" w:lastRowFirstColumn="0" w:lastRowLastColumn="0"/>
            </w:pPr>
            <w:r>
              <w:t>146</w:t>
            </w:r>
          </w:p>
        </w:tc>
        <w:tc>
          <w:tcPr>
            <w:tcW w:w="1571" w:type="dxa"/>
            <w:vAlign w:val="center"/>
          </w:tcPr>
          <w:p w:rsidR="00E64E01" w:rsidRPr="00511884" w:rsidRDefault="00E64E01" w:rsidP="00866A57">
            <w:pPr>
              <w:jc w:val="center"/>
              <w:cnfStyle w:val="000000000000" w:firstRow="0" w:lastRow="0" w:firstColumn="0" w:lastColumn="0" w:oddVBand="0" w:evenVBand="0" w:oddHBand="0" w:evenHBand="0" w:firstRowFirstColumn="0" w:firstRowLastColumn="0" w:lastRowFirstColumn="0" w:lastRowLastColumn="0"/>
            </w:pPr>
            <w:r>
              <w:t>1142</w:t>
            </w:r>
          </w:p>
        </w:tc>
      </w:tr>
    </w:tbl>
    <w:p w:rsidR="00E64E01" w:rsidRDefault="00E64E01" w:rsidP="00511884">
      <w:pPr>
        <w:jc w:val="both"/>
      </w:pPr>
    </w:p>
    <w:p w:rsidR="00E64E01" w:rsidRDefault="00E64E01" w:rsidP="00511884">
      <w:pPr>
        <w:jc w:val="both"/>
      </w:pPr>
      <w:r>
        <w:t xml:space="preserve">Ambas fueron creadas utilizando montículos con arrays. Se esperaba un comportamiento teórico de </w:t>
      </w:r>
      <w:r w:rsidRPr="008D680F">
        <w:rPr>
          <w:b/>
          <w:i/>
        </w:rPr>
        <w:t>O[n*log(n)]</w:t>
      </w:r>
      <w:r>
        <w:t xml:space="preserve"> tanto para la inserción como la eliminación; sin embargo, tarda 10 veces menos en la inserción que en la eliminación, </w:t>
      </w:r>
      <w:r w:rsidR="008D680F">
        <w:t xml:space="preserve">comportándose </w:t>
      </w:r>
      <w:r>
        <w:t>lineal</w:t>
      </w:r>
      <w:r w:rsidR="008D680F">
        <w:t>mente</w:t>
      </w:r>
      <w:r>
        <w:t xml:space="preserve"> en la inserción</w:t>
      </w:r>
      <w:r w:rsidR="008D680F">
        <w:t xml:space="preserve"> (aproximadamente 100ns por cada elemento)</w:t>
      </w:r>
      <w:r>
        <w:t xml:space="preserve"> y </w:t>
      </w:r>
      <w:r w:rsidR="008D680F">
        <w:t xml:space="preserve">comportándose en forma </w:t>
      </w:r>
      <w:r>
        <w:t>l</w:t>
      </w:r>
      <w:r w:rsidR="008D680F">
        <w:t>ineal logarítmica</w:t>
      </w:r>
      <w:r>
        <w:t xml:space="preserve"> en la eliminación.</w:t>
      </w:r>
      <w:bookmarkStart w:id="0" w:name="_GoBack"/>
      <w:bookmarkEnd w:id="0"/>
    </w:p>
    <w:p w:rsidR="00E64E01" w:rsidRDefault="00E64E01" w:rsidP="00511884">
      <w:pPr>
        <w:jc w:val="both"/>
      </w:pPr>
    </w:p>
    <w:sectPr w:rsidR="00E64E01" w:rsidSect="008D680F">
      <w:pgSz w:w="11907" w:h="16839" w:code="9"/>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2FF" w:usb1="D000F1FB" w:usb2="00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84"/>
    <w:rsid w:val="00180D5B"/>
    <w:rsid w:val="002804B4"/>
    <w:rsid w:val="002905D3"/>
    <w:rsid w:val="0048550E"/>
    <w:rsid w:val="00511884"/>
    <w:rsid w:val="00530746"/>
    <w:rsid w:val="00726375"/>
    <w:rsid w:val="008D680F"/>
    <w:rsid w:val="00E64E01"/>
    <w:rsid w:val="00F658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1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1188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51188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11884"/>
    <w:rPr>
      <w:rFonts w:eastAsiaTheme="minorEastAsia"/>
      <w:lang w:eastAsia="es-AR"/>
    </w:rPr>
  </w:style>
  <w:style w:type="paragraph" w:styleId="Textodeglobo">
    <w:name w:val="Balloon Text"/>
    <w:basedOn w:val="Normal"/>
    <w:link w:val="TextodegloboCar"/>
    <w:uiPriority w:val="99"/>
    <w:semiHidden/>
    <w:unhideWhenUsed/>
    <w:rsid w:val="005118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884"/>
    <w:rPr>
      <w:rFonts w:ascii="Tahoma" w:hAnsi="Tahoma" w:cs="Tahoma"/>
      <w:sz w:val="16"/>
      <w:szCs w:val="16"/>
    </w:rPr>
  </w:style>
  <w:style w:type="character" w:customStyle="1" w:styleId="Ttulo1Car">
    <w:name w:val="Título 1 Car"/>
    <w:basedOn w:val="Fuentedeprrafopredeter"/>
    <w:link w:val="Ttulo1"/>
    <w:uiPriority w:val="9"/>
    <w:rsid w:val="0051188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11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1188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51188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511884"/>
    <w:rPr>
      <w:rFonts w:eastAsiaTheme="minorEastAsia"/>
      <w:lang w:eastAsia="es-AR"/>
    </w:rPr>
  </w:style>
  <w:style w:type="paragraph" w:styleId="Textodeglobo">
    <w:name w:val="Balloon Text"/>
    <w:basedOn w:val="Normal"/>
    <w:link w:val="TextodegloboCar"/>
    <w:uiPriority w:val="99"/>
    <w:semiHidden/>
    <w:unhideWhenUsed/>
    <w:rsid w:val="005118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884"/>
    <w:rPr>
      <w:rFonts w:ascii="Tahoma" w:hAnsi="Tahoma" w:cs="Tahoma"/>
      <w:sz w:val="16"/>
      <w:szCs w:val="16"/>
    </w:rPr>
  </w:style>
  <w:style w:type="character" w:customStyle="1" w:styleId="Ttulo1Car">
    <w:name w:val="Título 1 Car"/>
    <w:basedOn w:val="Fuentedeprrafopredeter"/>
    <w:link w:val="Ttulo1"/>
    <w:uiPriority w:val="9"/>
    <w:rsid w:val="0051188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1D55DA230A4B8AAF3FB4742F95A318"/>
        <w:category>
          <w:name w:val="General"/>
          <w:gallery w:val="placeholder"/>
        </w:category>
        <w:types>
          <w:type w:val="bbPlcHdr"/>
        </w:types>
        <w:behaviors>
          <w:behavior w:val="content"/>
        </w:behaviors>
        <w:guid w:val="{387B7FD2-A41A-46EE-8E3C-B4AC1A23F269}"/>
      </w:docPartPr>
      <w:docPartBody>
        <w:p w:rsidR="00000000" w:rsidRDefault="00413698" w:rsidP="00413698">
          <w:pPr>
            <w:pStyle w:val="341D55DA230A4B8AAF3FB4742F95A318"/>
          </w:pPr>
          <w:r>
            <w:rPr>
              <w:rFonts w:asciiTheme="majorHAnsi" w:eastAsiaTheme="majorEastAsia" w:hAnsiTheme="majorHAnsi" w:cstheme="majorBidi"/>
              <w:caps/>
              <w:lang w:val="es-ES"/>
            </w:rPr>
            <w:t>[Escriba el nombre de la compañía]</w:t>
          </w:r>
        </w:p>
      </w:docPartBody>
    </w:docPart>
    <w:docPart>
      <w:docPartPr>
        <w:name w:val="A30E52C42C2A41D99F4A7483C94B821A"/>
        <w:category>
          <w:name w:val="General"/>
          <w:gallery w:val="placeholder"/>
        </w:category>
        <w:types>
          <w:type w:val="bbPlcHdr"/>
        </w:types>
        <w:behaviors>
          <w:behavior w:val="content"/>
        </w:behaviors>
        <w:guid w:val="{333F4BC9-A872-48CF-9442-15CFC2262B0C}"/>
      </w:docPartPr>
      <w:docPartBody>
        <w:p w:rsidR="00000000" w:rsidRDefault="00413698" w:rsidP="00413698">
          <w:pPr>
            <w:pStyle w:val="A30E52C42C2A41D99F4A7483C94B821A"/>
          </w:pPr>
          <w:r>
            <w:rPr>
              <w:rFonts w:asciiTheme="majorHAnsi" w:eastAsiaTheme="majorEastAsia" w:hAnsiTheme="majorHAnsi" w:cstheme="majorBidi"/>
              <w:sz w:val="80"/>
              <w:szCs w:val="80"/>
              <w:lang w:val="es-ES"/>
            </w:rPr>
            <w:t>[Escriba el título del documento]</w:t>
          </w:r>
        </w:p>
      </w:docPartBody>
    </w:docPart>
    <w:docPart>
      <w:docPartPr>
        <w:name w:val="6EDE9B44DE654E7AA89C7D4AA4AE2CAB"/>
        <w:category>
          <w:name w:val="General"/>
          <w:gallery w:val="placeholder"/>
        </w:category>
        <w:types>
          <w:type w:val="bbPlcHdr"/>
        </w:types>
        <w:behaviors>
          <w:behavior w:val="content"/>
        </w:behaviors>
        <w:guid w:val="{EA7446E6-4389-490B-BEB0-6563B17B003F}"/>
      </w:docPartPr>
      <w:docPartBody>
        <w:p w:rsidR="00000000" w:rsidRDefault="00413698" w:rsidP="00413698">
          <w:pPr>
            <w:pStyle w:val="6EDE9B44DE654E7AA89C7D4AA4AE2CAB"/>
          </w:pPr>
          <w:r>
            <w:rPr>
              <w:rFonts w:asciiTheme="majorHAnsi" w:eastAsiaTheme="majorEastAsia" w:hAnsiTheme="majorHAnsi" w:cstheme="majorBidi"/>
              <w:sz w:val="44"/>
              <w:szCs w:val="44"/>
              <w:lang w:val="es-ES"/>
            </w:rPr>
            <w:t>[Escriba el subtítulo del documento]</w:t>
          </w:r>
        </w:p>
      </w:docPartBody>
    </w:docPart>
    <w:docPart>
      <w:docPartPr>
        <w:name w:val="8492957C224B4385AC2B1F9919CE7ACF"/>
        <w:category>
          <w:name w:val="General"/>
          <w:gallery w:val="placeholder"/>
        </w:category>
        <w:types>
          <w:type w:val="bbPlcHdr"/>
        </w:types>
        <w:behaviors>
          <w:behavior w:val="content"/>
        </w:behaviors>
        <w:guid w:val="{6BFD9611-D857-49B2-B8F1-7DC601C9168B}"/>
      </w:docPartPr>
      <w:docPartBody>
        <w:p w:rsidR="00000000" w:rsidRDefault="00413698" w:rsidP="00413698">
          <w:pPr>
            <w:pStyle w:val="8492957C224B4385AC2B1F9919CE7ACF"/>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w:panose1 w:val="020B0609030804020204"/>
    <w:charset w:val="00"/>
    <w:family w:val="modern"/>
    <w:pitch w:val="fixed"/>
    <w:sig w:usb0="E60022FF" w:usb1="D000F1FB" w:usb2="00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98"/>
    <w:rsid w:val="00413698"/>
    <w:rsid w:val="009134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1D55DA230A4B8AAF3FB4742F95A318">
    <w:name w:val="341D55DA230A4B8AAF3FB4742F95A318"/>
    <w:rsid w:val="00413698"/>
  </w:style>
  <w:style w:type="paragraph" w:customStyle="1" w:styleId="A30E52C42C2A41D99F4A7483C94B821A">
    <w:name w:val="A30E52C42C2A41D99F4A7483C94B821A"/>
    <w:rsid w:val="00413698"/>
  </w:style>
  <w:style w:type="paragraph" w:customStyle="1" w:styleId="6EDE9B44DE654E7AA89C7D4AA4AE2CAB">
    <w:name w:val="6EDE9B44DE654E7AA89C7D4AA4AE2CAB"/>
    <w:rsid w:val="00413698"/>
  </w:style>
  <w:style w:type="paragraph" w:customStyle="1" w:styleId="8492957C224B4385AC2B1F9919CE7ACF">
    <w:name w:val="8492957C224B4385AC2B1F9919CE7ACF"/>
    <w:rsid w:val="00413698"/>
  </w:style>
  <w:style w:type="paragraph" w:customStyle="1" w:styleId="4D3929E5B1F3482AA55F32FC7DA59EBC">
    <w:name w:val="4D3929E5B1F3482AA55F32FC7DA59EBC"/>
    <w:rsid w:val="00413698"/>
  </w:style>
  <w:style w:type="paragraph" w:customStyle="1" w:styleId="7F88C60A173542DEACD46178A5D0414E">
    <w:name w:val="7F88C60A173542DEACD46178A5D0414E"/>
    <w:rsid w:val="004136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41D55DA230A4B8AAF3FB4742F95A318">
    <w:name w:val="341D55DA230A4B8AAF3FB4742F95A318"/>
    <w:rsid w:val="00413698"/>
  </w:style>
  <w:style w:type="paragraph" w:customStyle="1" w:styleId="A30E52C42C2A41D99F4A7483C94B821A">
    <w:name w:val="A30E52C42C2A41D99F4A7483C94B821A"/>
    <w:rsid w:val="00413698"/>
  </w:style>
  <w:style w:type="paragraph" w:customStyle="1" w:styleId="6EDE9B44DE654E7AA89C7D4AA4AE2CAB">
    <w:name w:val="6EDE9B44DE654E7AA89C7D4AA4AE2CAB"/>
    <w:rsid w:val="00413698"/>
  </w:style>
  <w:style w:type="paragraph" w:customStyle="1" w:styleId="8492957C224B4385AC2B1F9919CE7ACF">
    <w:name w:val="8492957C224B4385AC2B1F9919CE7ACF"/>
    <w:rsid w:val="00413698"/>
  </w:style>
  <w:style w:type="paragraph" w:customStyle="1" w:styleId="4D3929E5B1F3482AA55F32FC7DA59EBC">
    <w:name w:val="4D3929E5B1F3482AA55F32FC7DA59EBC"/>
    <w:rsid w:val="00413698"/>
  </w:style>
  <w:style w:type="paragraph" w:customStyle="1" w:styleId="7F88C60A173542DEACD46178A5D0414E">
    <w:name w:val="7F88C60A173542DEACD46178A5D0414E"/>
    <w:rsid w:val="0041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1153</Words>
  <Characters>6342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Documentación</vt:lpstr>
    </vt:vector>
  </TitlesOfParts>
  <Company>UNIVERSIDAD nACIONAL DE LA MATANZA</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“Jerarquías”</dc:subject>
  <dc:creator>GRUPO 12 – Turno Noche</dc:creator>
  <cp:lastModifiedBy>Familia Lucki &amp; Bustos</cp:lastModifiedBy>
  <cp:revision>2</cp:revision>
  <dcterms:created xsi:type="dcterms:W3CDTF">2013-06-15T17:15:00Z</dcterms:created>
  <dcterms:modified xsi:type="dcterms:W3CDTF">2013-06-15T18:36:00Z</dcterms:modified>
</cp:coreProperties>
</file>